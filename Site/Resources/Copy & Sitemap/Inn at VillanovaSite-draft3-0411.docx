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84" w:rsidRDefault="005E1E84">
      <w:r>
        <w:t>Inn at Villanova</w:t>
      </w:r>
    </w:p>
    <w:p w:rsidR="005E1E84" w:rsidRDefault="005E1E84">
      <w:r>
        <w:t>Web site</w:t>
      </w:r>
      <w:r w:rsidR="00DE0E2F">
        <w:t xml:space="preserve"> – Draft </w:t>
      </w:r>
      <w:r w:rsidR="00703466">
        <w:t>3</w:t>
      </w:r>
    </w:p>
    <w:p w:rsidR="005E1E84" w:rsidRDefault="00DE0E2F">
      <w:r>
        <w:t>4/</w:t>
      </w:r>
      <w:r w:rsidR="00703466">
        <w:t>11</w:t>
      </w:r>
      <w:r>
        <w:t>/17</w:t>
      </w:r>
    </w:p>
    <w:p w:rsidR="00065EC1" w:rsidRDefault="00065EC1" w:rsidP="00065EC1">
      <w:pPr>
        <w:spacing w:line="360" w:lineRule="auto"/>
      </w:pPr>
    </w:p>
    <w:p w:rsidR="00065EC1" w:rsidRDefault="00065EC1" w:rsidP="00065EC1">
      <w:pPr>
        <w:spacing w:line="360" w:lineRule="auto"/>
      </w:pPr>
    </w:p>
    <w:p w:rsidR="00065EC1" w:rsidRDefault="00065EC1" w:rsidP="00065EC1">
      <w:pPr>
        <w:spacing w:line="360" w:lineRule="auto"/>
      </w:pPr>
      <w:r>
        <w:t>[Home]</w:t>
      </w:r>
    </w:p>
    <w:p w:rsidR="00065EC1" w:rsidRDefault="00065EC1" w:rsidP="00065EC1">
      <w:pPr>
        <w:spacing w:line="360" w:lineRule="auto"/>
      </w:pPr>
    </w:p>
    <w:p w:rsidR="00065EC1" w:rsidRDefault="008E042A" w:rsidP="00065EC1">
      <w:pPr>
        <w:spacing w:line="360" w:lineRule="auto"/>
      </w:pPr>
      <w:r>
        <w:t>We have a</w:t>
      </w:r>
      <w:r w:rsidR="00861D0D">
        <w:t xml:space="preserve"> new vision for</w:t>
      </w:r>
      <w:r w:rsidR="00065EC1">
        <w:t xml:space="preserve"> hospitality.</w:t>
      </w:r>
    </w:p>
    <w:p w:rsidR="00065EC1" w:rsidRDefault="00065EC1" w:rsidP="00065EC1">
      <w:pPr>
        <w:spacing w:line="360" w:lineRule="auto"/>
      </w:pPr>
    </w:p>
    <w:p w:rsidR="00065EC1" w:rsidRDefault="00911F8C" w:rsidP="00065EC1">
      <w:pPr>
        <w:spacing w:line="360" w:lineRule="auto"/>
      </w:pPr>
      <w:r>
        <w:t xml:space="preserve">The Inn at Villanova </w:t>
      </w:r>
      <w:r w:rsidR="00D96E43">
        <w:t xml:space="preserve">University </w:t>
      </w:r>
      <w:r>
        <w:t xml:space="preserve">is a unique venue </w:t>
      </w:r>
      <w:r w:rsidR="00D96E43">
        <w:t>less than</w:t>
      </w:r>
      <w:r>
        <w:t xml:space="preserve"> two miles from </w:t>
      </w:r>
      <w:r w:rsidR="004315A3">
        <w:t xml:space="preserve">Villanova’s </w:t>
      </w:r>
      <w:r>
        <w:t>campus</w:t>
      </w:r>
      <w:r w:rsidR="009F5D9C">
        <w:t xml:space="preserve">. </w:t>
      </w:r>
      <w:r w:rsidR="002953AB">
        <w:t xml:space="preserve">The Inn </w:t>
      </w:r>
      <w:r>
        <w:t>blends the historic charm of the Montrose Mansion with the amenities of a modern hotel and conference center.</w:t>
      </w:r>
      <w:r w:rsidR="00016C87">
        <w:t xml:space="preserve"> </w:t>
      </w:r>
    </w:p>
    <w:p w:rsidR="00B42B29" w:rsidRDefault="00B42B29" w:rsidP="00065EC1">
      <w:pPr>
        <w:spacing w:line="360" w:lineRule="auto"/>
      </w:pPr>
    </w:p>
    <w:p w:rsidR="00B42B29" w:rsidRDefault="00B42B29" w:rsidP="00065EC1">
      <w:pPr>
        <w:spacing w:line="360" w:lineRule="auto"/>
      </w:pPr>
      <w:r>
        <w:tab/>
        <w:t>[Villanova University]</w:t>
      </w:r>
    </w:p>
    <w:p w:rsidR="00B42B29" w:rsidRPr="004315A3" w:rsidRDefault="00B42B29" w:rsidP="00065EC1">
      <w:pPr>
        <w:spacing w:line="360" w:lineRule="auto"/>
        <w:rPr>
          <w:rFonts w:eastAsia="Times New Roman"/>
        </w:rPr>
      </w:pPr>
      <w:r w:rsidRPr="004315A3">
        <w:tab/>
      </w:r>
      <w:r w:rsidR="004315A3" w:rsidRPr="004315A3">
        <w:rPr>
          <w:rFonts w:eastAsia="Times New Roman"/>
        </w:rPr>
        <w:t xml:space="preserve">Villanova University was founded in 1842 by the Order of St. Augustine. To this </w:t>
      </w:r>
      <w:r w:rsidR="004315A3" w:rsidRPr="004315A3">
        <w:rPr>
          <w:rFonts w:eastAsia="Times New Roman"/>
        </w:rPr>
        <w:tab/>
        <w:t xml:space="preserve">day, Villanova’s </w:t>
      </w:r>
      <w:r w:rsidR="004315A3">
        <w:rPr>
          <w:rFonts w:eastAsia="Times New Roman"/>
        </w:rPr>
        <w:t>Augustinian Catholic intellectu</w:t>
      </w:r>
      <w:r w:rsidR="004315A3" w:rsidRPr="004315A3">
        <w:rPr>
          <w:rFonts w:eastAsia="Times New Roman"/>
        </w:rPr>
        <w:t xml:space="preserve">al tradition is the cornerstone of </w:t>
      </w:r>
      <w:r w:rsidR="004315A3" w:rsidRPr="004315A3">
        <w:rPr>
          <w:rFonts w:eastAsia="Times New Roman"/>
        </w:rPr>
        <w:tab/>
        <w:t xml:space="preserve">an academic community in which students learn to think critically, act </w:t>
      </w:r>
      <w:r w:rsidR="004315A3" w:rsidRPr="004315A3">
        <w:rPr>
          <w:rFonts w:eastAsia="Times New Roman"/>
        </w:rPr>
        <w:tab/>
      </w:r>
      <w:r w:rsidR="004315A3">
        <w:rPr>
          <w:rFonts w:eastAsia="Times New Roman"/>
        </w:rPr>
        <w:t>compassionat</w:t>
      </w:r>
      <w:r w:rsidR="004315A3" w:rsidRPr="004315A3">
        <w:rPr>
          <w:rFonts w:eastAsia="Times New Roman"/>
        </w:rPr>
        <w:t>ely and succeed while serving others. Villanova prepares studen</w:t>
      </w:r>
      <w:r w:rsidR="004315A3">
        <w:rPr>
          <w:rFonts w:eastAsia="Times New Roman"/>
        </w:rPr>
        <w:t>t</w:t>
      </w:r>
      <w:r w:rsidR="004315A3" w:rsidRPr="004315A3">
        <w:rPr>
          <w:rFonts w:eastAsia="Times New Roman"/>
        </w:rPr>
        <w:t xml:space="preserve">s to </w:t>
      </w:r>
      <w:r w:rsidR="004315A3" w:rsidRPr="004315A3">
        <w:rPr>
          <w:rFonts w:eastAsia="Times New Roman"/>
        </w:rPr>
        <w:tab/>
        <w:t>beco</w:t>
      </w:r>
      <w:r w:rsidR="004315A3">
        <w:rPr>
          <w:rFonts w:eastAsia="Times New Roman"/>
        </w:rPr>
        <w:t>me ethical leaders who create p</w:t>
      </w:r>
      <w:r w:rsidR="004315A3" w:rsidRPr="004315A3">
        <w:rPr>
          <w:rFonts w:eastAsia="Times New Roman"/>
        </w:rPr>
        <w:t>ositive change everywhere life takes them.</w:t>
      </w:r>
      <w:r w:rsidR="00016C87">
        <w:rPr>
          <w:rFonts w:eastAsia="Times New Roman"/>
        </w:rPr>
        <w:t xml:space="preserve"> </w:t>
      </w:r>
      <w:r w:rsidR="004315A3" w:rsidRPr="004315A3">
        <w:rPr>
          <w:rFonts w:eastAsia="Times New Roman"/>
        </w:rPr>
        <w:tab/>
      </w:r>
      <w:r w:rsidR="00D8787E" w:rsidRPr="004315A3">
        <w:rPr>
          <w:rFonts w:eastAsia="Times New Roman"/>
        </w:rPr>
        <w:t>T</w:t>
      </w:r>
      <w:r w:rsidRPr="004315A3">
        <w:rPr>
          <w:rFonts w:eastAsia="Times New Roman"/>
        </w:rPr>
        <w:t xml:space="preserve">here are more than 10,000 undergraduate, graduate and law students in the </w:t>
      </w:r>
      <w:r w:rsidR="004315A3" w:rsidRPr="004315A3">
        <w:rPr>
          <w:rFonts w:eastAsia="Times New Roman"/>
        </w:rPr>
        <w:tab/>
      </w:r>
      <w:r w:rsidRPr="004315A3">
        <w:rPr>
          <w:rFonts w:eastAsia="Times New Roman"/>
        </w:rPr>
        <w:t>University’s six colleges.</w:t>
      </w:r>
    </w:p>
    <w:p w:rsidR="00704844" w:rsidRDefault="00704844" w:rsidP="00065EC1">
      <w:pPr>
        <w:spacing w:line="360" w:lineRule="auto"/>
        <w:rPr>
          <w:rFonts w:eastAsia="Times New Roman"/>
        </w:rPr>
      </w:pPr>
    </w:p>
    <w:p w:rsidR="00704844" w:rsidRDefault="00704844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[Business Conferences]</w:t>
      </w:r>
    </w:p>
    <w:p w:rsidR="0053214A" w:rsidRDefault="00704844" w:rsidP="00FE0713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FE0713">
        <w:rPr>
          <w:rFonts w:eastAsia="Times New Roman"/>
        </w:rPr>
        <w:t xml:space="preserve">Extensive renovations to the </w:t>
      </w:r>
      <w:r w:rsidR="00570EAE">
        <w:rPr>
          <w:rFonts w:eastAsia="Times New Roman"/>
        </w:rPr>
        <w:t xml:space="preserve">Inn at Villanova’s </w:t>
      </w:r>
      <w:r w:rsidR="00FE0713">
        <w:rPr>
          <w:rFonts w:eastAsia="Times New Roman"/>
        </w:rPr>
        <w:t xml:space="preserve">hotel and conference center </w:t>
      </w:r>
      <w:r w:rsidR="00570EAE">
        <w:rPr>
          <w:rFonts w:eastAsia="Times New Roman"/>
        </w:rPr>
        <w:tab/>
      </w:r>
      <w:r w:rsidR="00FE0713">
        <w:rPr>
          <w:rFonts w:eastAsia="Times New Roman"/>
        </w:rPr>
        <w:t xml:space="preserve">were completed in 2017. </w:t>
      </w:r>
      <w:r w:rsidR="00570EAE">
        <w:rPr>
          <w:rFonts w:eastAsia="Times New Roman"/>
        </w:rPr>
        <w:t xml:space="preserve">The result? Bright, </w:t>
      </w:r>
      <w:r w:rsidR="00FE0713">
        <w:rPr>
          <w:rFonts w:eastAsia="Times New Roman"/>
        </w:rPr>
        <w:t>flexible meeting spaces and well-</w:t>
      </w:r>
      <w:r w:rsidR="00570EAE">
        <w:rPr>
          <w:rFonts w:eastAsia="Times New Roman"/>
        </w:rPr>
        <w:tab/>
        <w:t xml:space="preserve">appointed </w:t>
      </w:r>
      <w:r w:rsidR="00FE0713">
        <w:rPr>
          <w:rFonts w:eastAsia="Times New Roman"/>
        </w:rPr>
        <w:t xml:space="preserve">accommodations provide the comfortable setting </w:t>
      </w:r>
      <w:r w:rsidR="00570EAE">
        <w:rPr>
          <w:rFonts w:eastAsia="Times New Roman"/>
        </w:rPr>
        <w:t>and state</w:t>
      </w:r>
      <w:r w:rsidR="005B3A0E">
        <w:rPr>
          <w:rFonts w:eastAsia="Times New Roman"/>
        </w:rPr>
        <w:t>-</w:t>
      </w:r>
      <w:r w:rsidR="00570EAE">
        <w:rPr>
          <w:rFonts w:eastAsia="Times New Roman"/>
        </w:rPr>
        <w:t>of</w:t>
      </w:r>
      <w:r w:rsidR="009F5D9C">
        <w:rPr>
          <w:rFonts w:eastAsia="Times New Roman"/>
        </w:rPr>
        <w:t>-</w:t>
      </w:r>
      <w:r w:rsidR="00FE0713">
        <w:rPr>
          <w:rFonts w:eastAsia="Times New Roman"/>
        </w:rPr>
        <w:t>the</w:t>
      </w:r>
      <w:r w:rsidR="0053214A">
        <w:rPr>
          <w:rFonts w:eastAsia="Times New Roman"/>
        </w:rPr>
        <w:t>-</w:t>
      </w:r>
    </w:p>
    <w:p w:rsidR="00FE0713" w:rsidRDefault="0053214A" w:rsidP="00FE0713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FE0713">
        <w:rPr>
          <w:rFonts w:eastAsia="Times New Roman"/>
        </w:rPr>
        <w:t xml:space="preserve">art technology necessary for productive conferences, retreats and </w:t>
      </w:r>
      <w:r w:rsidR="00570EAE">
        <w:rPr>
          <w:rFonts w:eastAsia="Times New Roman"/>
        </w:rPr>
        <w:t xml:space="preserve">corporate </w:t>
      </w:r>
      <w:r w:rsidR="008E042A">
        <w:rPr>
          <w:rFonts w:eastAsia="Times New Roman"/>
        </w:rPr>
        <w:tab/>
      </w:r>
      <w:r w:rsidR="00FE0713">
        <w:rPr>
          <w:rFonts w:eastAsia="Times New Roman"/>
        </w:rPr>
        <w:t>gatherings.</w:t>
      </w:r>
      <w:r w:rsidR="009F5D9C">
        <w:rPr>
          <w:rFonts w:eastAsia="Times New Roman"/>
        </w:rPr>
        <w:t xml:space="preserve"> </w:t>
      </w:r>
    </w:p>
    <w:p w:rsidR="00FE0713" w:rsidRDefault="00FE0713" w:rsidP="00FE0713">
      <w:pPr>
        <w:spacing w:line="360" w:lineRule="auto"/>
        <w:rPr>
          <w:rFonts w:eastAsia="Times New Roman"/>
        </w:rPr>
      </w:pPr>
    </w:p>
    <w:p w:rsidR="00FE0713" w:rsidRDefault="00FE0713" w:rsidP="00FE0713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[Social Events]</w:t>
      </w:r>
    </w:p>
    <w:p w:rsidR="00476D90" w:rsidRDefault="00476D90" w:rsidP="00FE0713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With its rich wood paneling, gracious rooms and beautifully landscaped grounds, </w:t>
      </w:r>
      <w:r w:rsidR="009E062D">
        <w:rPr>
          <w:rFonts w:eastAsia="Times New Roman"/>
        </w:rPr>
        <w:tab/>
      </w:r>
      <w:r>
        <w:rPr>
          <w:rFonts w:eastAsia="Times New Roman"/>
        </w:rPr>
        <w:t xml:space="preserve">the Montrose Mansion, </w:t>
      </w:r>
      <w:r w:rsidR="009E062D">
        <w:rPr>
          <w:rFonts w:eastAsia="Times New Roman"/>
        </w:rPr>
        <w:t xml:space="preserve">adjacent to the Inn’s modern hotel and conference </w:t>
      </w:r>
      <w:r w:rsidR="009E062D">
        <w:rPr>
          <w:rFonts w:eastAsia="Times New Roman"/>
        </w:rPr>
        <w:tab/>
        <w:t xml:space="preserve">facilities, is a memorable venue for weddings, social events and corporate </w:t>
      </w:r>
      <w:r w:rsidR="009E062D">
        <w:rPr>
          <w:rFonts w:eastAsia="Times New Roman"/>
        </w:rPr>
        <w:tab/>
        <w:t xml:space="preserve">celebrations. </w:t>
      </w:r>
    </w:p>
    <w:p w:rsidR="00BB6088" w:rsidRDefault="00BB6088" w:rsidP="00FE0713">
      <w:pPr>
        <w:spacing w:line="360" w:lineRule="auto"/>
        <w:rPr>
          <w:rFonts w:eastAsia="Times New Roman"/>
        </w:rPr>
      </w:pPr>
    </w:p>
    <w:p w:rsidR="00BB6088" w:rsidRDefault="00BB6088" w:rsidP="00FE0713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[Featured Package]</w:t>
      </w:r>
    </w:p>
    <w:p w:rsidR="00BB6088" w:rsidRDefault="00BB6088" w:rsidP="00FE0713">
      <w:pPr>
        <w:spacing w:line="360" w:lineRule="auto"/>
        <w:rPr>
          <w:rFonts w:eastAsia="Times New Roman"/>
        </w:rPr>
      </w:pPr>
    </w:p>
    <w:p w:rsidR="00BB6088" w:rsidRDefault="00BB6088" w:rsidP="00FE0713">
      <w:pPr>
        <w:spacing w:line="360" w:lineRule="auto"/>
        <w:rPr>
          <w:rFonts w:eastAsia="Times New Roman"/>
        </w:rPr>
      </w:pPr>
      <w:r>
        <w:rPr>
          <w:rFonts w:eastAsia="Times New Roman"/>
        </w:rPr>
        <w:t>[</w:t>
      </w:r>
      <w:r w:rsidR="00826F9C">
        <w:rPr>
          <w:rFonts w:eastAsia="Times New Roman"/>
        </w:rPr>
        <w:t>About Our Hotel</w:t>
      </w:r>
      <w:r>
        <w:rPr>
          <w:rFonts w:eastAsia="Times New Roman"/>
        </w:rPr>
        <w:t>]</w:t>
      </w:r>
    </w:p>
    <w:p w:rsidR="00BB6088" w:rsidRDefault="00BB6088" w:rsidP="00FE0713">
      <w:pPr>
        <w:spacing w:line="360" w:lineRule="auto"/>
        <w:rPr>
          <w:rFonts w:eastAsia="Times New Roman"/>
        </w:rPr>
      </w:pPr>
    </w:p>
    <w:p w:rsidR="00703466" w:rsidRDefault="009F68D7" w:rsidP="00703466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The Inn at Villanova </w:t>
      </w:r>
      <w:r w:rsidR="00877A77">
        <w:rPr>
          <w:rFonts w:eastAsia="Times New Roman"/>
        </w:rPr>
        <w:t xml:space="preserve">University </w:t>
      </w:r>
      <w:r w:rsidR="00720477">
        <w:rPr>
          <w:rFonts w:eastAsia="Times New Roman"/>
        </w:rPr>
        <w:t>reopened in s</w:t>
      </w:r>
      <w:r>
        <w:rPr>
          <w:rFonts w:eastAsia="Times New Roman"/>
        </w:rPr>
        <w:t xml:space="preserve">pring 2017 after a complete renovation of its 56 </w:t>
      </w:r>
      <w:r w:rsidR="009F5D9C">
        <w:rPr>
          <w:rFonts w:eastAsia="Times New Roman"/>
        </w:rPr>
        <w:t>guest rooms,</w:t>
      </w:r>
      <w:r>
        <w:rPr>
          <w:rFonts w:eastAsia="Times New Roman"/>
        </w:rPr>
        <w:t xml:space="preserve"> common areas and meeting spaces. </w:t>
      </w:r>
      <w:r w:rsidR="00703466">
        <w:rPr>
          <w:rFonts w:eastAsia="Times New Roman"/>
        </w:rPr>
        <w:t>Today’s Inn is fresh and comfortabl</w:t>
      </w:r>
      <w:r w:rsidR="00E836DB">
        <w:rPr>
          <w:rFonts w:eastAsia="Times New Roman"/>
        </w:rPr>
        <w:t>e</w:t>
      </w:r>
      <w:r w:rsidR="00703466">
        <w:rPr>
          <w:rFonts w:eastAsia="Times New Roman"/>
        </w:rPr>
        <w:t xml:space="preserve"> with the gracious hospitality that is a Main Line tradition</w:t>
      </w:r>
      <w:r w:rsidR="00E836DB">
        <w:rPr>
          <w:rFonts w:eastAsia="Times New Roman"/>
        </w:rPr>
        <w:t>.</w:t>
      </w:r>
      <w:r w:rsidR="00703466">
        <w:rPr>
          <w:rFonts w:eastAsia="Times New Roman"/>
        </w:rPr>
        <w:t xml:space="preserve"> </w:t>
      </w:r>
      <w:r w:rsidR="00E836DB">
        <w:rPr>
          <w:rFonts w:eastAsia="Times New Roman"/>
        </w:rPr>
        <w:t>Above all, our</w:t>
      </w:r>
    </w:p>
    <w:p w:rsidR="00703466" w:rsidRDefault="00703466" w:rsidP="00703466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staff are committed to offering outstanding service to each and every guest, transforming a hotel stay into an extraordinary experience. </w:t>
      </w:r>
    </w:p>
    <w:p w:rsidR="00703466" w:rsidRDefault="00703466" w:rsidP="00703466">
      <w:pPr>
        <w:spacing w:line="360" w:lineRule="auto"/>
        <w:rPr>
          <w:rFonts w:eastAsia="Times New Roman"/>
        </w:rPr>
      </w:pPr>
    </w:p>
    <w:p w:rsidR="009F68D7" w:rsidRDefault="009F68D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</w:t>
      </w:r>
      <w:r w:rsidR="00826F9C">
        <w:rPr>
          <w:rFonts w:eastAsia="Times New Roman"/>
        </w:rPr>
        <w:t xml:space="preserve">Hotel </w:t>
      </w:r>
      <w:r>
        <w:rPr>
          <w:rFonts w:eastAsia="Times New Roman"/>
        </w:rPr>
        <w:t>Amenities]</w:t>
      </w:r>
    </w:p>
    <w:p w:rsidR="000E3109" w:rsidRDefault="000E3109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Guests of the Inn </w:t>
      </w:r>
      <w:commentRangeStart w:id="0"/>
      <w:r>
        <w:rPr>
          <w:rFonts w:eastAsia="Times New Roman"/>
        </w:rPr>
        <w:t xml:space="preserve">can enjoy </w:t>
      </w:r>
      <w:commentRangeEnd w:id="0"/>
      <w:r w:rsidR="0066370B">
        <w:rPr>
          <w:rStyle w:val="CommentReference"/>
        </w:rPr>
        <w:commentReference w:id="0"/>
      </w:r>
      <w:r>
        <w:rPr>
          <w:rFonts w:eastAsia="Times New Roman"/>
        </w:rPr>
        <w:t>a</w:t>
      </w:r>
      <w:r w:rsidR="000B14BC">
        <w:rPr>
          <w:rFonts w:eastAsia="Times New Roman"/>
        </w:rPr>
        <w:t xml:space="preserve"> well</w:t>
      </w:r>
      <w:r w:rsidR="009F5D9C">
        <w:rPr>
          <w:rFonts w:eastAsia="Times New Roman"/>
        </w:rPr>
        <w:t>-</w:t>
      </w:r>
      <w:r w:rsidR="000B14BC">
        <w:rPr>
          <w:rFonts w:eastAsia="Times New Roman"/>
        </w:rPr>
        <w:t xml:space="preserve">equipped fitness center, </w:t>
      </w:r>
      <w:r>
        <w:rPr>
          <w:rFonts w:eastAsia="Times New Roman"/>
        </w:rPr>
        <w:t xml:space="preserve">coffee service </w:t>
      </w:r>
      <w:r w:rsidR="003466A8">
        <w:rPr>
          <w:rFonts w:eastAsia="Times New Roman"/>
        </w:rPr>
        <w:t>with</w:t>
      </w:r>
      <w:r w:rsidR="000B14BC">
        <w:rPr>
          <w:rFonts w:eastAsia="Times New Roman"/>
        </w:rPr>
        <w:tab/>
        <w:t>grab</w:t>
      </w:r>
      <w:r w:rsidR="009F5D9C">
        <w:rPr>
          <w:rFonts w:eastAsia="Times New Roman"/>
        </w:rPr>
        <w:t>-</w:t>
      </w:r>
      <w:r w:rsidR="000B14BC">
        <w:rPr>
          <w:rFonts w:eastAsia="Times New Roman"/>
        </w:rPr>
        <w:t>and</w:t>
      </w:r>
      <w:r w:rsidR="009F5D9C">
        <w:rPr>
          <w:rFonts w:eastAsia="Times New Roman"/>
        </w:rPr>
        <w:t>-</w:t>
      </w:r>
      <w:r w:rsidR="000B14BC">
        <w:rPr>
          <w:rFonts w:eastAsia="Times New Roman"/>
        </w:rPr>
        <w:t>go options in the morning</w:t>
      </w:r>
      <w:r w:rsidR="009F5D9C">
        <w:rPr>
          <w:rFonts w:eastAsia="Times New Roman"/>
        </w:rPr>
        <w:t>,</w:t>
      </w:r>
      <w:r w:rsidR="000B14BC">
        <w:rPr>
          <w:rFonts w:eastAsia="Times New Roman"/>
        </w:rPr>
        <w:t xml:space="preserve"> and a small bar and café with food and </w:t>
      </w:r>
    </w:p>
    <w:p w:rsidR="0053214A" w:rsidRDefault="000B14BC" w:rsidP="00720477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drink serv</w:t>
      </w:r>
      <w:r w:rsidR="00720477">
        <w:rPr>
          <w:rFonts w:eastAsia="Times New Roman"/>
        </w:rPr>
        <w:t xml:space="preserve">ice. A handsome library </w:t>
      </w:r>
      <w:r w:rsidR="009F5D9C">
        <w:rPr>
          <w:rFonts w:eastAsia="Times New Roman"/>
        </w:rPr>
        <w:t xml:space="preserve">provides </w:t>
      </w:r>
      <w:r>
        <w:rPr>
          <w:rFonts w:eastAsia="Times New Roman"/>
        </w:rPr>
        <w:t xml:space="preserve">a fax machine and desktop computer. </w:t>
      </w:r>
    </w:p>
    <w:p w:rsidR="0053214A" w:rsidRDefault="0053214A" w:rsidP="00720477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0B14BC">
        <w:rPr>
          <w:rFonts w:eastAsia="Times New Roman"/>
        </w:rPr>
        <w:t xml:space="preserve">The hotel also features free </w:t>
      </w:r>
      <w:r w:rsidR="009F5D9C">
        <w:rPr>
          <w:rFonts w:eastAsia="Times New Roman"/>
        </w:rPr>
        <w:t>Wi-Fi</w:t>
      </w:r>
      <w:r w:rsidR="000B14BC">
        <w:rPr>
          <w:rFonts w:eastAsia="Times New Roman"/>
        </w:rPr>
        <w:t xml:space="preserve"> in</w:t>
      </w:r>
      <w:r w:rsidR="00720477">
        <w:rPr>
          <w:rFonts w:eastAsia="Times New Roman"/>
        </w:rPr>
        <w:t xml:space="preserve"> </w:t>
      </w:r>
      <w:r w:rsidR="00826F9C">
        <w:rPr>
          <w:rFonts w:eastAsia="Times New Roman"/>
        </w:rPr>
        <w:t>guest</w:t>
      </w:r>
      <w:r w:rsidR="009F5D9C">
        <w:rPr>
          <w:rFonts w:eastAsia="Times New Roman"/>
        </w:rPr>
        <w:t xml:space="preserve"> </w:t>
      </w:r>
      <w:r w:rsidR="000B14BC">
        <w:rPr>
          <w:rFonts w:eastAsia="Times New Roman"/>
        </w:rPr>
        <w:t>rooms</w:t>
      </w:r>
      <w:r w:rsidR="00720477">
        <w:rPr>
          <w:rFonts w:eastAsia="Times New Roman"/>
        </w:rPr>
        <w:t>, meeting rooms</w:t>
      </w:r>
      <w:r w:rsidR="000B14BC">
        <w:rPr>
          <w:rFonts w:eastAsia="Times New Roman"/>
        </w:rPr>
        <w:t xml:space="preserve"> and common </w:t>
      </w:r>
    </w:p>
    <w:p w:rsidR="000B14BC" w:rsidRDefault="0053214A" w:rsidP="00720477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0B14BC">
        <w:rPr>
          <w:rFonts w:eastAsia="Times New Roman"/>
        </w:rPr>
        <w:t>areas.</w:t>
      </w:r>
      <w:r w:rsidR="009F5D9C">
        <w:rPr>
          <w:rFonts w:eastAsia="Times New Roman"/>
        </w:rPr>
        <w:t xml:space="preserve"> </w:t>
      </w:r>
    </w:p>
    <w:p w:rsidR="00877A77" w:rsidRDefault="00877A77" w:rsidP="00065EC1">
      <w:pPr>
        <w:spacing w:line="360" w:lineRule="auto"/>
        <w:rPr>
          <w:rFonts w:eastAsia="Times New Roman"/>
        </w:rPr>
      </w:pPr>
    </w:p>
    <w:p w:rsidR="00877A77" w:rsidRDefault="00877A7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[Accommodations]</w:t>
      </w:r>
    </w:p>
    <w:p w:rsidR="00AD5FD7" w:rsidRDefault="00826F9C" w:rsidP="00D96E43">
      <w:pPr>
        <w:spacing w:line="360" w:lineRule="auto"/>
        <w:rPr>
          <w:ins w:id="1" w:author="Suzanne Wentzel" w:date="2017-04-11T14:06:00Z"/>
          <w:rFonts w:eastAsia="Times New Roman"/>
        </w:rPr>
      </w:pPr>
      <w:r>
        <w:rPr>
          <w:rFonts w:eastAsia="Times New Roman"/>
        </w:rPr>
        <w:tab/>
      </w:r>
      <w:del w:id="2" w:author="Suzanne Wentzel" w:date="2017-04-11T14:05:00Z">
        <w:r w:rsidDel="00AD5FD7">
          <w:rPr>
            <w:rFonts w:eastAsia="Times New Roman"/>
          </w:rPr>
          <w:delText>Guests of</w:delText>
        </w:r>
      </w:del>
      <w:ins w:id="3" w:author="Suzanne Wentzel" w:date="2017-04-11T14:05:00Z">
        <w:r w:rsidR="00AD5FD7">
          <w:rPr>
            <w:rFonts w:eastAsia="Times New Roman"/>
          </w:rPr>
          <w:t>Each of</w:t>
        </w:r>
      </w:ins>
      <w:r w:rsidR="00877A77">
        <w:rPr>
          <w:rFonts w:eastAsia="Times New Roman"/>
        </w:rPr>
        <w:t xml:space="preserve"> the </w:t>
      </w:r>
      <w:del w:id="4" w:author="Suzanne Wentzel" w:date="2017-04-11T14:06:00Z">
        <w:r w:rsidR="00877A77" w:rsidDel="00AD5FD7">
          <w:rPr>
            <w:rFonts w:eastAsia="Times New Roman"/>
          </w:rPr>
          <w:delText xml:space="preserve">Inn </w:delText>
        </w:r>
      </w:del>
      <w:ins w:id="5" w:author="Suzanne Wentzel" w:date="2017-04-11T14:06:00Z">
        <w:r w:rsidR="00AD5FD7">
          <w:rPr>
            <w:rFonts w:eastAsia="Times New Roman"/>
          </w:rPr>
          <w:t xml:space="preserve">Inn’s </w:t>
        </w:r>
      </w:ins>
      <w:commentRangeStart w:id="6"/>
      <w:del w:id="7" w:author="Suzanne Wentzel" w:date="2017-04-11T14:06:00Z">
        <w:r w:rsidR="00877A77" w:rsidDel="00AD5FD7">
          <w:rPr>
            <w:rFonts w:eastAsia="Times New Roman"/>
          </w:rPr>
          <w:delText xml:space="preserve">can </w:delText>
        </w:r>
      </w:del>
      <w:del w:id="8" w:author="Suzanne Wentzel" w:date="2017-04-11T14:07:00Z">
        <w:r w:rsidR="00877A77" w:rsidDel="00AD5FD7">
          <w:rPr>
            <w:rFonts w:eastAsia="Times New Roman"/>
          </w:rPr>
          <w:delText xml:space="preserve">expect </w:delText>
        </w:r>
        <w:commentRangeEnd w:id="6"/>
        <w:r w:rsidR="0066370B" w:rsidDel="00AD5FD7">
          <w:rPr>
            <w:rStyle w:val="CommentReference"/>
          </w:rPr>
          <w:commentReference w:id="6"/>
        </w:r>
      </w:del>
      <w:r w:rsidR="00A67879">
        <w:rPr>
          <w:rFonts w:eastAsia="Times New Roman"/>
        </w:rPr>
        <w:t>newly</w:t>
      </w:r>
      <w:r w:rsidR="00877A77">
        <w:rPr>
          <w:rFonts w:eastAsia="Times New Roman"/>
        </w:rPr>
        <w:t xml:space="preserve"> renovated rooms </w:t>
      </w:r>
      <w:del w:id="9" w:author="Suzanne Wentzel" w:date="2017-04-11T14:06:00Z">
        <w:r w:rsidR="00A67879" w:rsidDel="00AD5FD7">
          <w:rPr>
            <w:rFonts w:eastAsia="Times New Roman"/>
          </w:rPr>
          <w:delText xml:space="preserve">that </w:delText>
        </w:r>
        <w:r w:rsidR="00877A77" w:rsidDel="00AD5FD7">
          <w:rPr>
            <w:rFonts w:eastAsia="Times New Roman"/>
          </w:rPr>
          <w:delText>are</w:delText>
        </w:r>
      </w:del>
      <w:ins w:id="10" w:author="Suzanne Wentzel" w:date="2017-04-11T14:06:00Z">
        <w:r w:rsidR="00AD5FD7">
          <w:rPr>
            <w:rFonts w:eastAsia="Times New Roman"/>
          </w:rPr>
          <w:t>is</w:t>
        </w:r>
      </w:ins>
      <w:r w:rsidR="00877A77">
        <w:rPr>
          <w:rFonts w:eastAsia="Times New Roman"/>
        </w:rPr>
        <w:t xml:space="preserve"> comfortably </w:t>
      </w:r>
      <w:del w:id="11" w:author="Suzanne Wentzel" w:date="2017-04-11T14:06:00Z">
        <w:r w:rsidR="00703466" w:rsidDel="00AD5FD7">
          <w:rPr>
            <w:rFonts w:eastAsia="Times New Roman"/>
          </w:rPr>
          <w:tab/>
        </w:r>
      </w:del>
      <w:r w:rsidR="00877A77">
        <w:rPr>
          <w:rFonts w:eastAsia="Times New Roman"/>
        </w:rPr>
        <w:t>furnished</w:t>
      </w:r>
      <w:r w:rsidR="00703466">
        <w:rPr>
          <w:rFonts w:eastAsia="Times New Roman"/>
        </w:rPr>
        <w:t xml:space="preserve"> </w:t>
      </w:r>
      <w:r w:rsidR="00CB0067">
        <w:rPr>
          <w:rFonts w:eastAsia="Times New Roman"/>
        </w:rPr>
        <w:t xml:space="preserve">and </w:t>
      </w:r>
    </w:p>
    <w:p w:rsidR="00AD5FD7" w:rsidRDefault="00AD5FD7" w:rsidP="00D96E43">
      <w:pPr>
        <w:spacing w:line="360" w:lineRule="auto"/>
        <w:rPr>
          <w:ins w:id="12" w:author="Suzanne Wentzel" w:date="2017-04-11T14:06:00Z"/>
          <w:rFonts w:eastAsia="Times New Roman"/>
        </w:rPr>
      </w:pPr>
      <w:ins w:id="13" w:author="Suzanne Wentzel" w:date="2017-04-11T14:06:00Z">
        <w:r>
          <w:rPr>
            <w:rFonts w:eastAsia="Times New Roman"/>
          </w:rPr>
          <w:tab/>
        </w:r>
      </w:ins>
      <w:r w:rsidR="00CB0067">
        <w:rPr>
          <w:rFonts w:eastAsia="Times New Roman"/>
        </w:rPr>
        <w:t xml:space="preserve">meticulously outfitted with </w:t>
      </w:r>
      <w:r w:rsidR="00F10A8B">
        <w:rPr>
          <w:rFonts w:eastAsia="Times New Roman"/>
        </w:rPr>
        <w:t>soft</w:t>
      </w:r>
      <w:r w:rsidR="00D30014">
        <w:rPr>
          <w:rFonts w:eastAsia="Times New Roman"/>
        </w:rPr>
        <w:t xml:space="preserve"> towels, crisp bedding,</w:t>
      </w:r>
      <w:r w:rsidR="009F5D9C">
        <w:rPr>
          <w:rFonts w:eastAsia="Times New Roman"/>
        </w:rPr>
        <w:t xml:space="preserve"> </w:t>
      </w:r>
      <w:r w:rsidR="00C00C44">
        <w:rPr>
          <w:rFonts w:eastAsia="Times New Roman"/>
        </w:rPr>
        <w:t xml:space="preserve">large </w:t>
      </w:r>
      <w:del w:id="14" w:author="Suzanne Wentzel" w:date="2017-04-11T14:06:00Z">
        <w:r w:rsidR="00703466" w:rsidDel="00AD5FD7">
          <w:rPr>
            <w:rFonts w:eastAsia="Times New Roman"/>
          </w:rPr>
          <w:tab/>
        </w:r>
      </w:del>
      <w:r w:rsidR="00C00C44">
        <w:rPr>
          <w:rFonts w:eastAsia="Times New Roman"/>
        </w:rPr>
        <w:t>bathroom</w:t>
      </w:r>
      <w:r w:rsidR="00D96E43">
        <w:rPr>
          <w:rFonts w:eastAsia="Times New Roman"/>
        </w:rPr>
        <w:t>s</w:t>
      </w:r>
      <w:r w:rsidR="00C00C44">
        <w:rPr>
          <w:rFonts w:eastAsia="Times New Roman"/>
        </w:rPr>
        <w:t xml:space="preserve"> and roomy </w:t>
      </w:r>
    </w:p>
    <w:p w:rsidR="00AD5FD7" w:rsidRDefault="00AD5FD7" w:rsidP="00D96E43">
      <w:pPr>
        <w:spacing w:line="360" w:lineRule="auto"/>
        <w:rPr>
          <w:ins w:id="15" w:author="Suzanne Wentzel" w:date="2017-04-11T14:06:00Z"/>
          <w:rFonts w:eastAsia="Times New Roman"/>
        </w:rPr>
      </w:pPr>
      <w:ins w:id="16" w:author="Suzanne Wentzel" w:date="2017-04-11T14:06:00Z">
        <w:r>
          <w:rPr>
            <w:rFonts w:eastAsia="Times New Roman"/>
          </w:rPr>
          <w:tab/>
        </w:r>
      </w:ins>
      <w:r w:rsidR="00C00C44">
        <w:rPr>
          <w:rFonts w:eastAsia="Times New Roman"/>
        </w:rPr>
        <w:t>closet</w:t>
      </w:r>
      <w:r w:rsidR="00D30014">
        <w:rPr>
          <w:rFonts w:eastAsia="Times New Roman"/>
        </w:rPr>
        <w:t>s</w:t>
      </w:r>
      <w:r w:rsidR="00D96E43">
        <w:rPr>
          <w:rFonts w:eastAsia="Times New Roman"/>
        </w:rPr>
        <w:t xml:space="preserve">. </w:t>
      </w:r>
      <w:r w:rsidR="00D30014">
        <w:rPr>
          <w:rFonts w:eastAsia="Times New Roman"/>
        </w:rPr>
        <w:t>Our</w:t>
      </w:r>
      <w:r w:rsidR="00D96E43">
        <w:rPr>
          <w:rFonts w:eastAsia="Times New Roman"/>
        </w:rPr>
        <w:t xml:space="preserve"> 56 </w:t>
      </w:r>
      <w:r w:rsidR="00826F9C">
        <w:rPr>
          <w:rFonts w:eastAsia="Times New Roman"/>
        </w:rPr>
        <w:t>guest</w:t>
      </w:r>
      <w:r w:rsidR="00F10A8B">
        <w:rPr>
          <w:rFonts w:eastAsia="Times New Roman"/>
        </w:rPr>
        <w:t xml:space="preserve"> </w:t>
      </w:r>
      <w:r w:rsidR="00D96E43">
        <w:rPr>
          <w:rFonts w:eastAsia="Times New Roman"/>
        </w:rPr>
        <w:t xml:space="preserve">rooms include </w:t>
      </w:r>
      <w:r w:rsidR="005B3A0E">
        <w:rPr>
          <w:rFonts w:eastAsia="Times New Roman"/>
        </w:rPr>
        <w:t xml:space="preserve">one </w:t>
      </w:r>
      <w:r w:rsidR="00D96E43">
        <w:rPr>
          <w:rFonts w:eastAsia="Times New Roman"/>
        </w:rPr>
        <w:t>suite</w:t>
      </w:r>
      <w:r w:rsidR="002953AB">
        <w:rPr>
          <w:rFonts w:eastAsia="Times New Roman"/>
        </w:rPr>
        <w:t xml:space="preserve"> </w:t>
      </w:r>
      <w:r w:rsidR="005B3A0E">
        <w:rPr>
          <w:rFonts w:eastAsia="Times New Roman"/>
        </w:rPr>
        <w:t xml:space="preserve">with </w:t>
      </w:r>
      <w:r w:rsidR="00D96E43">
        <w:rPr>
          <w:rFonts w:eastAsia="Times New Roman"/>
        </w:rPr>
        <w:t xml:space="preserve">an </w:t>
      </w:r>
      <w:del w:id="17" w:author="Suzanne Wentzel" w:date="2017-04-11T14:07:00Z">
        <w:r w:rsidR="00703466" w:rsidDel="00AD5FD7">
          <w:rPr>
            <w:rFonts w:eastAsia="Times New Roman"/>
          </w:rPr>
          <w:tab/>
        </w:r>
      </w:del>
      <w:r w:rsidR="00D96E43">
        <w:rPr>
          <w:rFonts w:eastAsia="Times New Roman"/>
        </w:rPr>
        <w:t xml:space="preserve">adjacent sitting room, </w:t>
      </w:r>
    </w:p>
    <w:p w:rsidR="00AD5FD7" w:rsidRDefault="00AD5FD7" w:rsidP="00D96E43">
      <w:pPr>
        <w:spacing w:line="360" w:lineRule="auto"/>
        <w:rPr>
          <w:ins w:id="18" w:author="Suzanne Wentzel" w:date="2017-04-11T14:07:00Z"/>
          <w:rFonts w:eastAsia="Times New Roman"/>
        </w:rPr>
      </w:pPr>
      <w:ins w:id="19" w:author="Suzanne Wentzel" w:date="2017-04-11T14:06:00Z">
        <w:r>
          <w:rPr>
            <w:rFonts w:eastAsia="Times New Roman"/>
          </w:rPr>
          <w:tab/>
        </w:r>
      </w:ins>
      <w:r w:rsidR="00D96E43">
        <w:rPr>
          <w:rFonts w:eastAsia="Times New Roman"/>
        </w:rPr>
        <w:t xml:space="preserve">29 rooms with king-size beds, 24 </w:t>
      </w:r>
      <w:r w:rsidR="005B3A0E">
        <w:rPr>
          <w:rFonts w:eastAsia="Times New Roman"/>
        </w:rPr>
        <w:t xml:space="preserve">rooms </w:t>
      </w:r>
      <w:r w:rsidR="00D96E43">
        <w:rPr>
          <w:rFonts w:eastAsia="Times New Roman"/>
        </w:rPr>
        <w:t xml:space="preserve">with </w:t>
      </w:r>
      <w:r w:rsidR="005B3A0E">
        <w:rPr>
          <w:rFonts w:eastAsia="Times New Roman"/>
        </w:rPr>
        <w:t xml:space="preserve">double queens </w:t>
      </w:r>
      <w:del w:id="20" w:author="Suzanne Wentzel" w:date="2017-04-11T14:07:00Z">
        <w:r w:rsidR="00703466" w:rsidDel="00AD5FD7">
          <w:rPr>
            <w:rFonts w:eastAsia="Times New Roman"/>
          </w:rPr>
          <w:tab/>
        </w:r>
      </w:del>
      <w:r w:rsidR="00D96E43">
        <w:rPr>
          <w:rFonts w:eastAsia="Times New Roman"/>
        </w:rPr>
        <w:t xml:space="preserve">and two rooms that </w:t>
      </w:r>
    </w:p>
    <w:p w:rsidR="00D96E43" w:rsidRDefault="00AD5FD7" w:rsidP="00D96E43">
      <w:pPr>
        <w:spacing w:line="360" w:lineRule="auto"/>
        <w:rPr>
          <w:rFonts w:eastAsia="Times New Roman"/>
        </w:rPr>
      </w:pPr>
      <w:ins w:id="21" w:author="Suzanne Wentzel" w:date="2017-04-11T14:07:00Z">
        <w:r>
          <w:rPr>
            <w:rFonts w:eastAsia="Times New Roman"/>
          </w:rPr>
          <w:tab/>
        </w:r>
      </w:ins>
      <w:r w:rsidR="00FC5E7B">
        <w:rPr>
          <w:rFonts w:eastAsia="Times New Roman"/>
        </w:rPr>
        <w:t xml:space="preserve">fully comply with the Americans </w:t>
      </w:r>
      <w:r w:rsidR="00703466">
        <w:rPr>
          <w:rFonts w:eastAsia="Times New Roman"/>
        </w:rPr>
        <w:t>w</w:t>
      </w:r>
      <w:r w:rsidR="00D6078F">
        <w:rPr>
          <w:rFonts w:eastAsia="Times New Roman"/>
        </w:rPr>
        <w:t xml:space="preserve">ith </w:t>
      </w:r>
      <w:r w:rsidR="00FC5E7B">
        <w:rPr>
          <w:rFonts w:eastAsia="Times New Roman"/>
        </w:rPr>
        <w:t>Disabilities Act</w:t>
      </w:r>
      <w:r w:rsidR="00D96E43">
        <w:rPr>
          <w:rFonts w:eastAsia="Times New Roman"/>
        </w:rPr>
        <w:t xml:space="preserve">. </w:t>
      </w:r>
    </w:p>
    <w:p w:rsidR="00381FFD" w:rsidRDefault="00381FFD" w:rsidP="00065EC1">
      <w:pPr>
        <w:spacing w:line="360" w:lineRule="auto"/>
        <w:rPr>
          <w:rFonts w:eastAsia="Times New Roman"/>
        </w:rPr>
      </w:pPr>
    </w:p>
    <w:p w:rsidR="00381FFD" w:rsidRDefault="00381FFD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[Gallery]</w:t>
      </w:r>
    </w:p>
    <w:p w:rsidR="00381FFD" w:rsidRDefault="00381FFD" w:rsidP="00065EC1">
      <w:pPr>
        <w:spacing w:line="360" w:lineRule="auto"/>
        <w:rPr>
          <w:rFonts w:eastAsia="Times New Roman"/>
        </w:rPr>
      </w:pPr>
    </w:p>
    <w:p w:rsidR="00381FFD" w:rsidRDefault="00381FFD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2E34BD">
        <w:rPr>
          <w:rFonts w:eastAsia="Times New Roman"/>
        </w:rPr>
        <w:t>[Meeting and Event Space</w:t>
      </w:r>
      <w:r w:rsidR="006F4FAE">
        <w:rPr>
          <w:rFonts w:eastAsia="Times New Roman"/>
        </w:rPr>
        <w:t>s</w:t>
      </w:r>
      <w:r w:rsidR="002E34BD">
        <w:rPr>
          <w:rFonts w:eastAsia="Times New Roman"/>
        </w:rPr>
        <w:t>]</w:t>
      </w:r>
    </w:p>
    <w:p w:rsidR="00F15144" w:rsidRDefault="00C32427" w:rsidP="00F15144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F15144">
        <w:rPr>
          <w:rFonts w:eastAsia="Times New Roman"/>
        </w:rPr>
        <w:t xml:space="preserve">The Inn’s newly renovated </w:t>
      </w:r>
      <w:r w:rsidR="00FC5E7B">
        <w:rPr>
          <w:rFonts w:eastAsia="Times New Roman"/>
        </w:rPr>
        <w:t>c</w:t>
      </w:r>
      <w:r w:rsidR="00F15144">
        <w:rPr>
          <w:rFonts w:eastAsia="Times New Roman"/>
        </w:rPr>
        <w:t xml:space="preserve">onference </w:t>
      </w:r>
      <w:r w:rsidR="00FC5E7B">
        <w:rPr>
          <w:rFonts w:eastAsia="Times New Roman"/>
        </w:rPr>
        <w:t>c</w:t>
      </w:r>
      <w:r w:rsidR="00F15144">
        <w:rPr>
          <w:rFonts w:eastAsia="Times New Roman"/>
        </w:rPr>
        <w:t>enter is the ideal setting for corporate</w:t>
      </w:r>
    </w:p>
    <w:p w:rsidR="00F15144" w:rsidRDefault="00F15144" w:rsidP="00F15144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meetings. Our </w:t>
      </w:r>
      <w:r w:rsidR="00FC5E7B">
        <w:rPr>
          <w:rFonts w:eastAsia="Times New Roman"/>
        </w:rPr>
        <w:t>conference spaces</w:t>
      </w:r>
      <w:r>
        <w:rPr>
          <w:rFonts w:eastAsia="Times New Roman"/>
        </w:rPr>
        <w:t xml:space="preserve"> can be configured specific</w:t>
      </w:r>
      <w:r w:rsidR="00826F9C">
        <w:rPr>
          <w:rFonts w:eastAsia="Times New Roman"/>
        </w:rPr>
        <w:t xml:space="preserve">ally for your purposes </w:t>
      </w:r>
      <w:r w:rsidR="00826F9C">
        <w:rPr>
          <w:rFonts w:eastAsia="Times New Roman"/>
        </w:rPr>
        <w:tab/>
        <w:t xml:space="preserve">and </w:t>
      </w:r>
      <w:r>
        <w:rPr>
          <w:rFonts w:eastAsia="Times New Roman"/>
        </w:rPr>
        <w:t xml:space="preserve">accommodate groups of various sizes. </w:t>
      </w:r>
      <w:r w:rsidR="004315A3">
        <w:rPr>
          <w:rFonts w:eastAsia="Times New Roman"/>
        </w:rPr>
        <w:t xml:space="preserve">Smaller boardrooms are also available </w:t>
      </w:r>
      <w:r w:rsidR="004315A3">
        <w:rPr>
          <w:rFonts w:eastAsia="Times New Roman"/>
        </w:rPr>
        <w:tab/>
        <w:t xml:space="preserve">in the adjacent Montrose Mansion. </w:t>
      </w:r>
      <w:r>
        <w:rPr>
          <w:rFonts w:eastAsia="Times New Roman"/>
        </w:rPr>
        <w:t xml:space="preserve">From a </w:t>
      </w:r>
      <w:r w:rsidR="00F10A8B">
        <w:rPr>
          <w:rFonts w:eastAsia="Times New Roman"/>
        </w:rPr>
        <w:t>midsize</w:t>
      </w:r>
      <w:r>
        <w:rPr>
          <w:rFonts w:eastAsia="Times New Roman"/>
        </w:rPr>
        <w:t xml:space="preserve"> room that can seat</w:t>
      </w:r>
    </w:p>
    <w:p w:rsidR="0053214A" w:rsidRDefault="00F15144" w:rsidP="00F15144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40 </w:t>
      </w:r>
      <w:r w:rsidR="00F10A8B">
        <w:rPr>
          <w:rFonts w:eastAsia="Times New Roman"/>
        </w:rPr>
        <w:t xml:space="preserve">guests </w:t>
      </w:r>
      <w:r>
        <w:rPr>
          <w:rFonts w:eastAsia="Times New Roman"/>
        </w:rPr>
        <w:t xml:space="preserve">classroom-style to </w:t>
      </w:r>
      <w:r w:rsidR="00F10A8B">
        <w:rPr>
          <w:rFonts w:eastAsia="Times New Roman"/>
        </w:rPr>
        <w:t xml:space="preserve">a </w:t>
      </w:r>
      <w:r>
        <w:rPr>
          <w:rFonts w:eastAsia="Times New Roman"/>
        </w:rPr>
        <w:t xml:space="preserve">ballroom </w:t>
      </w:r>
      <w:r w:rsidR="00F10A8B">
        <w:rPr>
          <w:rFonts w:eastAsia="Times New Roman"/>
        </w:rPr>
        <w:t xml:space="preserve">that has </w:t>
      </w:r>
      <w:r>
        <w:rPr>
          <w:rFonts w:eastAsia="Times New Roman"/>
        </w:rPr>
        <w:t xml:space="preserve">a banquet capacity of 250, we </w:t>
      </w:r>
    </w:p>
    <w:p w:rsidR="00826F9C" w:rsidRDefault="00D30014" w:rsidP="00F15144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53214A">
        <w:rPr>
          <w:rFonts w:eastAsia="Times New Roman"/>
        </w:rPr>
        <w:t>will</w:t>
      </w:r>
      <w:r w:rsidR="0049647A">
        <w:rPr>
          <w:rFonts w:eastAsia="Times New Roman"/>
        </w:rPr>
        <w:t xml:space="preserve"> </w:t>
      </w:r>
      <w:r>
        <w:rPr>
          <w:rFonts w:eastAsia="Times New Roman"/>
        </w:rPr>
        <w:t>work with you to identify the space and layout</w:t>
      </w:r>
      <w:r w:rsidR="00F15144">
        <w:rPr>
          <w:rFonts w:eastAsia="Times New Roman"/>
        </w:rPr>
        <w:t xml:space="preserve"> </w:t>
      </w:r>
      <w:r w:rsidR="004315A3">
        <w:rPr>
          <w:rFonts w:eastAsia="Times New Roman"/>
        </w:rPr>
        <w:t>best</w:t>
      </w:r>
      <w:r w:rsidR="00FC5E7B">
        <w:rPr>
          <w:rFonts w:eastAsia="Times New Roman"/>
        </w:rPr>
        <w:t xml:space="preserve"> suited for</w:t>
      </w:r>
      <w:r w:rsidR="00816231">
        <w:rPr>
          <w:rFonts w:eastAsia="Times New Roman"/>
        </w:rPr>
        <w:t xml:space="preserve"> your event</w:t>
      </w:r>
      <w:r>
        <w:rPr>
          <w:rFonts w:eastAsia="Times New Roman"/>
        </w:rPr>
        <w:t>.</w:t>
      </w:r>
      <w:r w:rsidR="00F15144">
        <w:rPr>
          <w:rFonts w:eastAsia="Times New Roman"/>
        </w:rPr>
        <w:t xml:space="preserve"> </w:t>
      </w:r>
    </w:p>
    <w:p w:rsidR="004315A3" w:rsidRDefault="004315A3" w:rsidP="004315A3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</w:p>
    <w:p w:rsidR="005C0921" w:rsidRDefault="004315A3" w:rsidP="005C092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5C0921">
        <w:rPr>
          <w:rFonts w:eastAsia="Times New Roman"/>
        </w:rPr>
        <w:t>We haven’t forgotten y</w:t>
      </w:r>
      <w:r w:rsidR="00726D1F">
        <w:rPr>
          <w:rFonts w:eastAsia="Times New Roman"/>
        </w:rPr>
        <w:t>our group’s appetite. Breakfasts</w:t>
      </w:r>
      <w:r w:rsidR="005C0921">
        <w:rPr>
          <w:rFonts w:eastAsia="Times New Roman"/>
        </w:rPr>
        <w:t>, m</w:t>
      </w:r>
      <w:r w:rsidR="00D30014">
        <w:rPr>
          <w:rFonts w:eastAsia="Times New Roman"/>
        </w:rPr>
        <w:t xml:space="preserve">idday breaks, </w:t>
      </w:r>
      <w:r w:rsidR="00816231">
        <w:rPr>
          <w:rFonts w:eastAsia="Times New Roman"/>
        </w:rPr>
        <w:t xml:space="preserve">lunches </w:t>
      </w:r>
      <w:r w:rsidR="005C0921">
        <w:rPr>
          <w:rFonts w:eastAsia="Times New Roman"/>
        </w:rPr>
        <w:tab/>
      </w:r>
      <w:r w:rsidR="00816231">
        <w:rPr>
          <w:rFonts w:eastAsia="Times New Roman"/>
        </w:rPr>
        <w:t xml:space="preserve">and dinners </w:t>
      </w:r>
      <w:r w:rsidR="0077336F">
        <w:rPr>
          <w:rFonts w:eastAsia="Times New Roman"/>
        </w:rPr>
        <w:t>are</w:t>
      </w:r>
      <w:r w:rsidR="006F4FAE">
        <w:rPr>
          <w:rFonts w:eastAsia="Times New Roman"/>
        </w:rPr>
        <w:t xml:space="preserve"> </w:t>
      </w:r>
      <w:r w:rsidR="00816231">
        <w:rPr>
          <w:rFonts w:eastAsia="Times New Roman"/>
        </w:rPr>
        <w:t>provided by our</w:t>
      </w:r>
      <w:r w:rsidR="00D30014">
        <w:rPr>
          <w:rFonts w:eastAsia="Times New Roman"/>
        </w:rPr>
        <w:t xml:space="preserve"> </w:t>
      </w:r>
      <w:r w:rsidR="00F15144">
        <w:rPr>
          <w:rFonts w:eastAsia="Times New Roman"/>
        </w:rPr>
        <w:t xml:space="preserve">in-house catering </w:t>
      </w:r>
      <w:r w:rsidR="00816231">
        <w:rPr>
          <w:rFonts w:eastAsia="Times New Roman"/>
        </w:rPr>
        <w:t>department</w:t>
      </w:r>
      <w:r w:rsidR="00F15144">
        <w:rPr>
          <w:rFonts w:eastAsia="Times New Roman"/>
        </w:rPr>
        <w:t xml:space="preserve"> under the </w:t>
      </w:r>
      <w:r w:rsidR="005C0921">
        <w:rPr>
          <w:rFonts w:eastAsia="Times New Roman"/>
        </w:rPr>
        <w:tab/>
      </w:r>
      <w:r w:rsidR="00F15144">
        <w:rPr>
          <w:rFonts w:eastAsia="Times New Roman"/>
        </w:rPr>
        <w:t>supervision of</w:t>
      </w:r>
      <w:r w:rsidR="004F5D3D">
        <w:rPr>
          <w:rFonts w:eastAsia="Times New Roman"/>
        </w:rPr>
        <w:t xml:space="preserve"> </w:t>
      </w:r>
      <w:r w:rsidR="005C0921">
        <w:rPr>
          <w:rFonts w:eastAsia="Times New Roman"/>
        </w:rPr>
        <w:t>our</w:t>
      </w:r>
      <w:r w:rsidR="00D30014">
        <w:rPr>
          <w:rFonts w:eastAsia="Times New Roman"/>
        </w:rPr>
        <w:t xml:space="preserve"> executive chef</w:t>
      </w:r>
      <w:r w:rsidR="004662D9">
        <w:rPr>
          <w:rFonts w:eastAsia="Times New Roman"/>
        </w:rPr>
        <w:t>,</w:t>
      </w:r>
      <w:r w:rsidR="005C0921">
        <w:rPr>
          <w:rFonts w:eastAsia="Times New Roman"/>
        </w:rPr>
        <w:t xml:space="preserve"> Adam Glickman</w:t>
      </w:r>
      <w:r w:rsidR="00816231">
        <w:rPr>
          <w:rFonts w:eastAsia="Times New Roman"/>
        </w:rPr>
        <w:t>.</w:t>
      </w:r>
      <w:r w:rsidR="009F5D9C">
        <w:rPr>
          <w:rFonts w:eastAsia="Times New Roman"/>
        </w:rPr>
        <w:t xml:space="preserve"> </w:t>
      </w:r>
      <w:r w:rsidR="005C0921">
        <w:rPr>
          <w:rFonts w:eastAsia="Times New Roman"/>
        </w:rPr>
        <w:t xml:space="preserve">Whether you want a casual </w:t>
      </w:r>
      <w:r w:rsidR="005C0921">
        <w:rPr>
          <w:rFonts w:eastAsia="Times New Roman"/>
        </w:rPr>
        <w:tab/>
        <w:t>lunch or a formal dinner, o</w:t>
      </w:r>
      <w:r w:rsidR="00816231">
        <w:rPr>
          <w:rFonts w:eastAsia="Times New Roman"/>
        </w:rPr>
        <w:t>ur fresh and abundant menu options allow you to</w:t>
      </w:r>
      <w:r w:rsidR="00F15144">
        <w:rPr>
          <w:rFonts w:eastAsia="Times New Roman"/>
        </w:rPr>
        <w:t xml:space="preserve"> </w:t>
      </w:r>
      <w:r w:rsidR="005C0921">
        <w:rPr>
          <w:rFonts w:eastAsia="Times New Roman"/>
        </w:rPr>
        <w:tab/>
      </w:r>
      <w:r w:rsidR="00E0793A">
        <w:rPr>
          <w:rFonts w:eastAsia="Times New Roman"/>
        </w:rPr>
        <w:t>satisfy your</w:t>
      </w:r>
      <w:r w:rsidR="009B57BB">
        <w:rPr>
          <w:rFonts w:eastAsia="Times New Roman"/>
        </w:rPr>
        <w:t xml:space="preserve"> </w:t>
      </w:r>
      <w:r w:rsidR="00D30014">
        <w:rPr>
          <w:rFonts w:eastAsia="Times New Roman"/>
        </w:rPr>
        <w:t xml:space="preserve">attendees’ </w:t>
      </w:r>
      <w:r w:rsidR="009B57BB">
        <w:rPr>
          <w:rFonts w:eastAsia="Times New Roman"/>
        </w:rPr>
        <w:t xml:space="preserve">tastes and </w:t>
      </w:r>
      <w:r w:rsidR="00E0793A">
        <w:rPr>
          <w:rFonts w:eastAsia="Times New Roman"/>
        </w:rPr>
        <w:t xml:space="preserve">stay within </w:t>
      </w:r>
      <w:r w:rsidR="009B57BB">
        <w:rPr>
          <w:rFonts w:eastAsia="Times New Roman"/>
        </w:rPr>
        <w:t xml:space="preserve">your conference budget. </w:t>
      </w:r>
    </w:p>
    <w:p w:rsidR="001C30DE" w:rsidRDefault="001C30DE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</w:p>
    <w:p w:rsidR="001C30DE" w:rsidRDefault="001C30DE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[Gallery]</w:t>
      </w:r>
    </w:p>
    <w:p w:rsidR="00C76422" w:rsidRDefault="00C76422" w:rsidP="00065EC1">
      <w:pPr>
        <w:spacing w:line="360" w:lineRule="auto"/>
        <w:rPr>
          <w:rFonts w:eastAsia="Times New Roman"/>
        </w:rPr>
      </w:pPr>
    </w:p>
    <w:p w:rsidR="001C30DE" w:rsidRDefault="001C30DE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>[</w:t>
      </w:r>
      <w:r w:rsidR="00826F9C">
        <w:rPr>
          <w:rFonts w:eastAsia="Times New Roman"/>
        </w:rPr>
        <w:t xml:space="preserve">Let’s </w:t>
      </w:r>
      <w:r>
        <w:rPr>
          <w:rFonts w:eastAsia="Times New Roman"/>
        </w:rPr>
        <w:t>Plan Your Event]</w:t>
      </w:r>
    </w:p>
    <w:p w:rsidR="00760117" w:rsidRDefault="00760117" w:rsidP="00065EC1">
      <w:pPr>
        <w:spacing w:line="360" w:lineRule="auto"/>
        <w:rPr>
          <w:rFonts w:eastAsia="Times New Roman"/>
        </w:rPr>
      </w:pPr>
    </w:p>
    <w:p w:rsidR="00760117" w:rsidRDefault="0076011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Whether </w:t>
      </w:r>
      <w:r w:rsidR="0077336F">
        <w:rPr>
          <w:rFonts w:eastAsia="Times New Roman"/>
        </w:rPr>
        <w:t>you’</w:t>
      </w:r>
      <w:r w:rsidR="0053214A">
        <w:rPr>
          <w:rFonts w:eastAsia="Times New Roman"/>
        </w:rPr>
        <w:t xml:space="preserve">re </w:t>
      </w:r>
      <w:r>
        <w:rPr>
          <w:rFonts w:eastAsia="Times New Roman"/>
        </w:rPr>
        <w:t>planning a two-day corporate meeting or the wedding of your dreams</w:t>
      </w:r>
      <w:r w:rsidR="006F4FAE">
        <w:rPr>
          <w:rFonts w:eastAsia="Times New Roman"/>
        </w:rPr>
        <w:t>,</w:t>
      </w:r>
      <w:r>
        <w:rPr>
          <w:rFonts w:eastAsia="Times New Roman"/>
        </w:rPr>
        <w:t xml:space="preserve"> the Inn at Villanova is ready to greet you and your guests. Our </w:t>
      </w:r>
      <w:r w:rsidR="00EB5A4F">
        <w:rPr>
          <w:rFonts w:eastAsia="Times New Roman"/>
        </w:rPr>
        <w:t xml:space="preserve">expert staff </w:t>
      </w:r>
      <w:r w:rsidR="008E3E37">
        <w:rPr>
          <w:rFonts w:eastAsia="Times New Roman"/>
        </w:rPr>
        <w:t xml:space="preserve">will help you realize your vision with </w:t>
      </w:r>
      <w:r w:rsidR="00EB5A4F">
        <w:rPr>
          <w:rFonts w:eastAsia="Times New Roman"/>
        </w:rPr>
        <w:t xml:space="preserve">the setting, </w:t>
      </w:r>
      <w:r w:rsidR="004024D2">
        <w:rPr>
          <w:rFonts w:eastAsia="Times New Roman"/>
        </w:rPr>
        <w:t xml:space="preserve">layout, </w:t>
      </w:r>
      <w:r w:rsidR="00CC4A6B">
        <w:rPr>
          <w:rFonts w:eastAsia="Times New Roman"/>
        </w:rPr>
        <w:t>equipment and menu that</w:t>
      </w:r>
      <w:r w:rsidR="006F4FAE">
        <w:rPr>
          <w:rFonts w:eastAsia="Times New Roman"/>
        </w:rPr>
        <w:t xml:space="preserve"> are</w:t>
      </w:r>
      <w:r w:rsidR="00CC4A6B">
        <w:rPr>
          <w:rFonts w:eastAsia="Times New Roman"/>
        </w:rPr>
        <w:t xml:space="preserve"> perfect for </w:t>
      </w:r>
      <w:r w:rsidR="004024D2">
        <w:rPr>
          <w:rFonts w:eastAsia="Times New Roman"/>
        </w:rPr>
        <w:t>your</w:t>
      </w:r>
      <w:r w:rsidR="00EB5A4F">
        <w:rPr>
          <w:rFonts w:eastAsia="Times New Roman"/>
        </w:rPr>
        <w:t xml:space="preserve"> occasion. </w:t>
      </w:r>
    </w:p>
    <w:p w:rsidR="005A7F87" w:rsidRDefault="005A7F87" w:rsidP="00065EC1">
      <w:pPr>
        <w:spacing w:line="360" w:lineRule="auto"/>
        <w:rPr>
          <w:rFonts w:eastAsia="Times New Roman"/>
        </w:rPr>
      </w:pPr>
    </w:p>
    <w:p w:rsidR="005A7F87" w:rsidRDefault="005A7F8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[Conferences and Meetings]</w:t>
      </w:r>
    </w:p>
    <w:p w:rsidR="005A7F87" w:rsidRDefault="005A7F8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The Inn has meeting rooms suitable for large groups</w:t>
      </w:r>
      <w:r w:rsidR="006F4FAE">
        <w:rPr>
          <w:rFonts w:eastAsia="Times New Roman"/>
        </w:rPr>
        <w:t>,</w:t>
      </w:r>
      <w:r>
        <w:rPr>
          <w:rFonts w:eastAsia="Times New Roman"/>
        </w:rPr>
        <w:t xml:space="preserve"> as well as</w:t>
      </w:r>
      <w:r w:rsidR="0053214A">
        <w:rPr>
          <w:rFonts w:eastAsia="Times New Roman"/>
        </w:rPr>
        <w:t xml:space="preserve"> smaller</w:t>
      </w:r>
    </w:p>
    <w:p w:rsidR="0053214A" w:rsidRDefault="005A7F8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77336F">
        <w:rPr>
          <w:rFonts w:eastAsia="Times New Roman"/>
        </w:rPr>
        <w:t>b</w:t>
      </w:r>
      <w:r>
        <w:rPr>
          <w:rFonts w:eastAsia="Times New Roman"/>
        </w:rPr>
        <w:t>oardrooms</w:t>
      </w:r>
      <w:r w:rsidR="009600B1">
        <w:rPr>
          <w:rFonts w:eastAsia="Times New Roman"/>
        </w:rPr>
        <w:t xml:space="preserve"> for </w:t>
      </w:r>
      <w:r w:rsidR="006F4FAE">
        <w:rPr>
          <w:rFonts w:eastAsia="Times New Roman"/>
        </w:rPr>
        <w:t>breakout</w:t>
      </w:r>
      <w:r w:rsidR="009600B1">
        <w:rPr>
          <w:rFonts w:eastAsia="Times New Roman"/>
        </w:rPr>
        <w:t xml:space="preserve"> sessions and more intimate </w:t>
      </w:r>
      <w:r w:rsidR="00826F9C">
        <w:rPr>
          <w:rFonts w:eastAsia="Times New Roman"/>
        </w:rPr>
        <w:t>conferences</w:t>
      </w:r>
      <w:r>
        <w:rPr>
          <w:rFonts w:eastAsia="Times New Roman"/>
        </w:rPr>
        <w:t xml:space="preserve">. Let us know </w:t>
      </w:r>
    </w:p>
    <w:p w:rsidR="005A7F87" w:rsidRDefault="0053214A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5A7F87">
        <w:rPr>
          <w:rFonts w:eastAsia="Times New Roman"/>
        </w:rPr>
        <w:t>what you</w:t>
      </w:r>
      <w:r w:rsidR="006F4FAE">
        <w:rPr>
          <w:rFonts w:eastAsia="Times New Roman"/>
        </w:rPr>
        <w:t xml:space="preserve"> are</w:t>
      </w:r>
      <w:r w:rsidR="005A7F87">
        <w:rPr>
          <w:rFonts w:eastAsia="Times New Roman"/>
        </w:rPr>
        <w:t xml:space="preserve"> looking for. (link to RFP form)</w:t>
      </w:r>
    </w:p>
    <w:p w:rsidR="005A7F87" w:rsidRDefault="005A7F87" w:rsidP="00065EC1">
      <w:pPr>
        <w:spacing w:line="360" w:lineRule="auto"/>
        <w:rPr>
          <w:rFonts w:eastAsia="Times New Roman"/>
        </w:rPr>
      </w:pPr>
    </w:p>
    <w:p w:rsidR="005A7F87" w:rsidRDefault="005A7F8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[Social Events]</w:t>
      </w:r>
    </w:p>
    <w:p w:rsidR="005A7F87" w:rsidRDefault="005A7F8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The Inn’s Montrose Mansion is a favorite venue for special celebrations.</w:t>
      </w:r>
    </w:p>
    <w:p w:rsidR="005A7F87" w:rsidRDefault="005A7F8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9366D4">
        <w:rPr>
          <w:rFonts w:eastAsia="Times New Roman"/>
        </w:rPr>
        <w:t xml:space="preserve">In spring and summer, the outdoor terrace and </w:t>
      </w:r>
      <w:r w:rsidR="00BB095A">
        <w:rPr>
          <w:rFonts w:eastAsia="Times New Roman"/>
        </w:rPr>
        <w:t xml:space="preserve">the </w:t>
      </w:r>
      <w:r w:rsidR="009366D4">
        <w:rPr>
          <w:rFonts w:eastAsia="Times New Roman"/>
        </w:rPr>
        <w:t>landscaped gardens</w:t>
      </w:r>
    </w:p>
    <w:p w:rsidR="009366D4" w:rsidRDefault="009366D4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and grounds are the perfect backdrop for cocktail hour. How can we make your </w:t>
      </w:r>
      <w:r>
        <w:rPr>
          <w:rFonts w:eastAsia="Times New Roman"/>
        </w:rPr>
        <w:tab/>
        <w:t>event special? (link to RFP form)</w:t>
      </w:r>
    </w:p>
    <w:p w:rsidR="009366D4" w:rsidRDefault="009366D4" w:rsidP="00065EC1">
      <w:pPr>
        <w:spacing w:line="360" w:lineRule="auto"/>
        <w:rPr>
          <w:rFonts w:eastAsia="Times New Roman"/>
        </w:rPr>
      </w:pPr>
    </w:p>
    <w:p w:rsidR="009366D4" w:rsidRDefault="009366D4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[Weddings]</w:t>
      </w:r>
    </w:p>
    <w:p w:rsidR="009366D4" w:rsidRDefault="009366D4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D91C4D">
        <w:rPr>
          <w:rFonts w:eastAsia="Times New Roman"/>
        </w:rPr>
        <w:t xml:space="preserve">The </w:t>
      </w:r>
      <w:r w:rsidR="008F0272">
        <w:rPr>
          <w:rFonts w:eastAsia="Times New Roman"/>
        </w:rPr>
        <w:t xml:space="preserve">Montrose Mansion has been the site of many joyful wedding celebrations. </w:t>
      </w:r>
    </w:p>
    <w:p w:rsidR="005B3A0E" w:rsidRDefault="008F0272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5B3A0E">
        <w:rPr>
          <w:rFonts w:eastAsia="Times New Roman"/>
        </w:rPr>
        <w:t>From</w:t>
      </w:r>
      <w:r w:rsidR="005B3A0E" w:rsidDel="006F4FAE">
        <w:rPr>
          <w:rFonts w:eastAsia="Times New Roman"/>
        </w:rPr>
        <w:t xml:space="preserve"> </w:t>
      </w:r>
      <w:r w:rsidR="00A97D3E">
        <w:rPr>
          <w:rFonts w:eastAsia="Times New Roman"/>
        </w:rPr>
        <w:t>the</w:t>
      </w:r>
      <w:r w:rsidR="006F4FAE">
        <w:rPr>
          <w:rFonts w:eastAsia="Times New Roman"/>
        </w:rPr>
        <w:t xml:space="preserve"> </w:t>
      </w:r>
      <w:r>
        <w:rPr>
          <w:rFonts w:eastAsia="Times New Roman"/>
        </w:rPr>
        <w:t xml:space="preserve">beautiful </w:t>
      </w:r>
      <w:r w:rsidR="00A97D3E">
        <w:rPr>
          <w:rFonts w:eastAsia="Times New Roman"/>
        </w:rPr>
        <w:t>entrance</w:t>
      </w:r>
      <w:r>
        <w:rPr>
          <w:rFonts w:eastAsia="Times New Roman"/>
        </w:rPr>
        <w:t xml:space="preserve"> to </w:t>
      </w:r>
      <w:r w:rsidR="00A97D3E">
        <w:rPr>
          <w:rFonts w:eastAsia="Times New Roman"/>
        </w:rPr>
        <w:t>the</w:t>
      </w:r>
      <w:r>
        <w:rPr>
          <w:rFonts w:eastAsia="Times New Roman"/>
        </w:rPr>
        <w:t xml:space="preserve"> spacious terrace and</w:t>
      </w:r>
      <w:r w:rsidR="009F5D9C">
        <w:rPr>
          <w:rFonts w:eastAsia="Times New Roman"/>
        </w:rPr>
        <w:t xml:space="preserve"> </w:t>
      </w:r>
      <w:r>
        <w:rPr>
          <w:rFonts w:eastAsia="Times New Roman"/>
        </w:rPr>
        <w:t xml:space="preserve">formal landscaping, </w:t>
      </w:r>
      <w:r w:rsidR="00D91C4D">
        <w:rPr>
          <w:rFonts w:eastAsia="Times New Roman"/>
        </w:rPr>
        <w:t xml:space="preserve">the </w:t>
      </w:r>
    </w:p>
    <w:p w:rsidR="00BB095A" w:rsidRDefault="008F0272" w:rsidP="00A97D3E">
      <w:pPr>
        <w:spacing w:line="360" w:lineRule="auto"/>
        <w:ind w:left="720"/>
        <w:rPr>
          <w:rFonts w:eastAsia="Times New Roman"/>
        </w:rPr>
      </w:pPr>
      <w:r>
        <w:rPr>
          <w:rFonts w:eastAsia="Times New Roman"/>
        </w:rPr>
        <w:t>Montrose Mansion promises to be a hospitable and memorable</w:t>
      </w:r>
      <w:r w:rsidR="005B3A0E">
        <w:rPr>
          <w:rFonts w:eastAsia="Times New Roman"/>
        </w:rPr>
        <w:t xml:space="preserve"> </w:t>
      </w:r>
      <w:r>
        <w:rPr>
          <w:rFonts w:eastAsia="Times New Roman"/>
        </w:rPr>
        <w:t xml:space="preserve">setting for your </w:t>
      </w:r>
    </w:p>
    <w:p w:rsidR="008F0272" w:rsidRDefault="008F0272" w:rsidP="00A97D3E">
      <w:pPr>
        <w:spacing w:line="36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reception. We’d love to </w:t>
      </w:r>
      <w:r w:rsidR="00A97D3E">
        <w:rPr>
          <w:rFonts w:eastAsia="Times New Roman"/>
        </w:rPr>
        <w:t xml:space="preserve">discuss </w:t>
      </w:r>
      <w:r>
        <w:rPr>
          <w:rFonts w:eastAsia="Times New Roman"/>
        </w:rPr>
        <w:t xml:space="preserve">your wedding </w:t>
      </w:r>
      <w:r w:rsidR="00E0793A">
        <w:rPr>
          <w:rFonts w:eastAsia="Times New Roman"/>
        </w:rPr>
        <w:t>plans</w:t>
      </w:r>
      <w:r>
        <w:rPr>
          <w:rFonts w:eastAsia="Times New Roman"/>
        </w:rPr>
        <w:t xml:space="preserve">. (link to RFP form) </w:t>
      </w:r>
    </w:p>
    <w:p w:rsidR="0037514E" w:rsidRDefault="00760117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9F68D7">
        <w:rPr>
          <w:rFonts w:eastAsia="Times New Roman"/>
        </w:rPr>
        <w:tab/>
      </w:r>
    </w:p>
    <w:p w:rsidR="0037514E" w:rsidRDefault="0037514E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>[Villanova University]</w:t>
      </w:r>
    </w:p>
    <w:p w:rsidR="0037514E" w:rsidRDefault="0037514E" w:rsidP="00065EC1">
      <w:pPr>
        <w:spacing w:line="360" w:lineRule="auto"/>
        <w:rPr>
          <w:rFonts w:eastAsia="Times New Roman"/>
        </w:rPr>
      </w:pPr>
    </w:p>
    <w:p w:rsidR="004D7155" w:rsidRDefault="004D7155" w:rsidP="00065EC1">
      <w:pPr>
        <w:spacing w:line="360" w:lineRule="auto"/>
        <w:rPr>
          <w:rFonts w:eastAsia="Times New Roman"/>
        </w:rPr>
      </w:pPr>
    </w:p>
    <w:p w:rsidR="0037514E" w:rsidRDefault="0037514E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[Visiting Villanova]</w:t>
      </w:r>
    </w:p>
    <w:p w:rsidR="0037514E" w:rsidRDefault="0037514E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231E25">
        <w:rPr>
          <w:rFonts w:eastAsia="Times New Roman"/>
        </w:rPr>
        <w:t>Located on 254 acres in Radnor Township and only 12 miles from Center City</w:t>
      </w:r>
    </w:p>
    <w:p w:rsidR="00A7710C" w:rsidRDefault="00231E25" w:rsidP="004C5DBF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Phila</w:t>
      </w:r>
      <w:r w:rsidR="0052626B">
        <w:rPr>
          <w:rFonts w:eastAsia="Times New Roman"/>
        </w:rPr>
        <w:t xml:space="preserve">delphia, Villanova University </w:t>
      </w:r>
      <w:r w:rsidR="00A52B54">
        <w:rPr>
          <w:rFonts w:eastAsia="Times New Roman"/>
        </w:rPr>
        <w:t xml:space="preserve">is </w:t>
      </w:r>
      <w:r w:rsidR="00A97D3E">
        <w:rPr>
          <w:rFonts w:eastAsia="Times New Roman"/>
        </w:rPr>
        <w:t xml:space="preserve">one of the Main Line’s hallmark institutions. </w:t>
      </w:r>
      <w:r w:rsidR="00A97D3E">
        <w:rPr>
          <w:rFonts w:eastAsia="Times New Roman"/>
        </w:rPr>
        <w:tab/>
      </w:r>
      <w:r>
        <w:rPr>
          <w:rFonts w:eastAsia="Times New Roman"/>
        </w:rPr>
        <w:t xml:space="preserve">The University has three distinct areas: Main Campus, West Campus and South </w:t>
      </w:r>
    </w:p>
    <w:p w:rsidR="00651165" w:rsidRDefault="00A7710C" w:rsidP="004C5DBF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231E25">
        <w:rPr>
          <w:rFonts w:eastAsia="Times New Roman"/>
        </w:rPr>
        <w:t xml:space="preserve">Campus. </w:t>
      </w:r>
    </w:p>
    <w:p w:rsidR="00651165" w:rsidRDefault="00651165" w:rsidP="004C5DBF">
      <w:pPr>
        <w:spacing w:line="360" w:lineRule="auto"/>
        <w:rPr>
          <w:rFonts w:eastAsia="Times New Roman"/>
        </w:rPr>
      </w:pPr>
    </w:p>
    <w:p w:rsidR="00A7710C" w:rsidRDefault="00651165" w:rsidP="004C5DBF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231E25">
        <w:rPr>
          <w:rFonts w:eastAsia="Times New Roman"/>
        </w:rPr>
        <w:t xml:space="preserve">St. Thomas of Villanova Church is the spiritual </w:t>
      </w:r>
      <w:r w:rsidR="004C5DBF">
        <w:rPr>
          <w:rFonts w:eastAsia="Times New Roman"/>
        </w:rPr>
        <w:t xml:space="preserve">heart </w:t>
      </w:r>
      <w:r w:rsidR="00231E25">
        <w:rPr>
          <w:rFonts w:eastAsia="Times New Roman"/>
        </w:rPr>
        <w:t xml:space="preserve">of the University. The </w:t>
      </w:r>
      <w:r>
        <w:rPr>
          <w:rFonts w:eastAsia="Times New Roman"/>
        </w:rPr>
        <w:tab/>
      </w:r>
      <w:r w:rsidR="00231E25">
        <w:rPr>
          <w:rFonts w:eastAsia="Times New Roman"/>
        </w:rPr>
        <w:t>church is home to St. Thomas of Villanova Parish</w:t>
      </w:r>
      <w:r w:rsidR="007A0042">
        <w:rPr>
          <w:rFonts w:eastAsia="Times New Roman"/>
        </w:rPr>
        <w:t>, which has</w:t>
      </w:r>
      <w:r w:rsidR="00231E25">
        <w:rPr>
          <w:rFonts w:eastAsia="Times New Roman"/>
        </w:rPr>
        <w:t xml:space="preserve"> Masses Sunday </w:t>
      </w:r>
    </w:p>
    <w:p w:rsidR="004662D9" w:rsidRDefault="00A7710C" w:rsidP="00A97D3E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4662D9">
        <w:rPr>
          <w:rFonts w:eastAsia="Times New Roman"/>
        </w:rPr>
        <w:t>m</w:t>
      </w:r>
      <w:r w:rsidR="00231E25">
        <w:rPr>
          <w:rFonts w:eastAsia="Times New Roman"/>
        </w:rPr>
        <w:t>ornings</w:t>
      </w:r>
      <w:r w:rsidR="004662D9">
        <w:rPr>
          <w:rFonts w:eastAsia="Times New Roman"/>
        </w:rPr>
        <w:t>. I</w:t>
      </w:r>
      <w:r w:rsidR="00A97D3E">
        <w:rPr>
          <w:rFonts w:eastAsia="Times New Roman"/>
        </w:rPr>
        <w:t>n addition</w:t>
      </w:r>
      <w:r w:rsidR="0077336F">
        <w:rPr>
          <w:rFonts w:eastAsia="Times New Roman"/>
        </w:rPr>
        <w:t>,</w:t>
      </w:r>
      <w:r w:rsidR="00A97D3E">
        <w:rPr>
          <w:rFonts w:eastAsia="Times New Roman"/>
        </w:rPr>
        <w:t xml:space="preserve"> t</w:t>
      </w:r>
      <w:r w:rsidR="00231E25">
        <w:rPr>
          <w:rFonts w:eastAsia="Times New Roman"/>
        </w:rPr>
        <w:t xml:space="preserve">hree student-oriented </w:t>
      </w:r>
      <w:r w:rsidR="007A0042">
        <w:rPr>
          <w:rFonts w:eastAsia="Times New Roman"/>
        </w:rPr>
        <w:t xml:space="preserve">Masses </w:t>
      </w:r>
      <w:r w:rsidR="00231E25">
        <w:rPr>
          <w:rFonts w:eastAsia="Times New Roman"/>
        </w:rPr>
        <w:t xml:space="preserve">are </w:t>
      </w:r>
      <w:r>
        <w:rPr>
          <w:rFonts w:eastAsia="Times New Roman"/>
        </w:rPr>
        <w:t>celebrated</w:t>
      </w:r>
      <w:r w:rsidR="00231E25">
        <w:rPr>
          <w:rFonts w:eastAsia="Times New Roman"/>
        </w:rPr>
        <w:t xml:space="preserve"> on</w:t>
      </w:r>
      <w:r>
        <w:rPr>
          <w:rFonts w:eastAsia="Times New Roman"/>
        </w:rPr>
        <w:t xml:space="preserve"> </w:t>
      </w:r>
    </w:p>
    <w:p w:rsidR="004662D9" w:rsidRDefault="004662D9" w:rsidP="00A97D3E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231E25">
        <w:rPr>
          <w:rFonts w:eastAsia="Times New Roman"/>
        </w:rPr>
        <w:t>Sunday</w:t>
      </w:r>
      <w:r w:rsidR="00E0793A">
        <w:rPr>
          <w:rFonts w:eastAsia="Times New Roman"/>
        </w:rPr>
        <w:t xml:space="preserve"> evening</w:t>
      </w:r>
      <w:r w:rsidR="00231E25">
        <w:rPr>
          <w:rFonts w:eastAsia="Times New Roman"/>
        </w:rPr>
        <w:t>s.</w:t>
      </w:r>
      <w:r w:rsidR="009F5D9C">
        <w:rPr>
          <w:rFonts w:eastAsia="Times New Roman"/>
        </w:rPr>
        <w:t xml:space="preserve"> </w:t>
      </w:r>
      <w:r w:rsidR="00295E42">
        <w:rPr>
          <w:rFonts w:eastAsia="Times New Roman"/>
        </w:rPr>
        <w:t>The dual spires of the church are the highest point</w:t>
      </w:r>
      <w:r w:rsidR="00A97D3E">
        <w:rPr>
          <w:rFonts w:eastAsia="Times New Roman"/>
        </w:rPr>
        <w:t xml:space="preserve"> on campus</w:t>
      </w:r>
      <w:r w:rsidR="00A7710C">
        <w:rPr>
          <w:rFonts w:eastAsia="Times New Roman"/>
        </w:rPr>
        <w:t>,</w:t>
      </w:r>
      <w:r w:rsidR="00295E42">
        <w:rPr>
          <w:rFonts w:eastAsia="Times New Roman"/>
        </w:rPr>
        <w:t xml:space="preserve"> </w:t>
      </w:r>
    </w:p>
    <w:p w:rsidR="00295E42" w:rsidRDefault="00295E42" w:rsidP="00703466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>and</w:t>
      </w:r>
      <w:r w:rsidR="00A7710C">
        <w:rPr>
          <w:rFonts w:eastAsia="Times New Roman"/>
        </w:rPr>
        <w:t xml:space="preserve"> serve as </w:t>
      </w:r>
      <w:r w:rsidR="00651165">
        <w:rPr>
          <w:rFonts w:eastAsia="Times New Roman"/>
        </w:rPr>
        <w:t>a landmark for</w:t>
      </w:r>
      <w:r>
        <w:rPr>
          <w:rFonts w:eastAsia="Times New Roman"/>
        </w:rPr>
        <w:t xml:space="preserve"> </w:t>
      </w:r>
      <w:r w:rsidR="00A7710C">
        <w:rPr>
          <w:rFonts w:eastAsia="Times New Roman"/>
        </w:rPr>
        <w:t xml:space="preserve">students </w:t>
      </w:r>
      <w:r w:rsidR="00651165">
        <w:rPr>
          <w:rFonts w:eastAsia="Times New Roman"/>
        </w:rPr>
        <w:t>and families</w:t>
      </w:r>
      <w:r>
        <w:rPr>
          <w:rFonts w:eastAsia="Times New Roman"/>
        </w:rPr>
        <w:t xml:space="preserve"> visiting </w:t>
      </w:r>
      <w:r w:rsidR="00A7710C">
        <w:rPr>
          <w:rFonts w:eastAsia="Times New Roman"/>
        </w:rPr>
        <w:t>Villanova</w:t>
      </w:r>
      <w:r>
        <w:rPr>
          <w:rFonts w:eastAsia="Times New Roman"/>
        </w:rPr>
        <w:t xml:space="preserve">. </w:t>
      </w:r>
    </w:p>
    <w:p w:rsidR="007E2E08" w:rsidRDefault="007E2E08" w:rsidP="00065EC1">
      <w:pPr>
        <w:spacing w:line="360" w:lineRule="auto"/>
        <w:rPr>
          <w:rFonts w:eastAsia="Times New Roman"/>
        </w:rPr>
      </w:pPr>
    </w:p>
    <w:p w:rsidR="007E2E08" w:rsidRDefault="007E2E08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</w:t>
      </w:r>
      <w:r w:rsidR="00826F9C">
        <w:rPr>
          <w:rFonts w:eastAsia="Times New Roman"/>
        </w:rPr>
        <w:t xml:space="preserve">For </w:t>
      </w:r>
      <w:r>
        <w:rPr>
          <w:rFonts w:eastAsia="Times New Roman"/>
        </w:rPr>
        <w:t>Alumni]</w:t>
      </w:r>
    </w:p>
    <w:p w:rsidR="00BB095A" w:rsidRDefault="00DD565C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094070">
        <w:rPr>
          <w:rFonts w:eastAsia="Times New Roman"/>
        </w:rPr>
        <w:t xml:space="preserve">What’s more fun than </w:t>
      </w:r>
      <w:r w:rsidR="007A0042">
        <w:rPr>
          <w:rFonts w:eastAsia="Times New Roman"/>
        </w:rPr>
        <w:t>reconnecting</w:t>
      </w:r>
      <w:r w:rsidR="00094070">
        <w:rPr>
          <w:rFonts w:eastAsia="Times New Roman"/>
        </w:rPr>
        <w:t xml:space="preserve"> with your classmates? Check out upcoming </w:t>
      </w:r>
    </w:p>
    <w:p w:rsidR="00DD565C" w:rsidRDefault="00BB095A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094070">
        <w:rPr>
          <w:rFonts w:eastAsia="Times New Roman"/>
        </w:rPr>
        <w:t>alumni events</w:t>
      </w:r>
      <w:r w:rsidR="00A7710C">
        <w:rPr>
          <w:rFonts w:eastAsia="Times New Roman"/>
        </w:rPr>
        <w:t>,</w:t>
      </w:r>
      <w:r w:rsidR="00094070">
        <w:rPr>
          <w:rFonts w:eastAsia="Times New Roman"/>
        </w:rPr>
        <w:t xml:space="preserve"> and book your room today. (link to Alumni page)</w:t>
      </w:r>
      <w:r w:rsidR="00204CE6">
        <w:rPr>
          <w:rFonts w:eastAsia="Times New Roman"/>
        </w:rPr>
        <w:t xml:space="preserve"> We</w:t>
      </w:r>
      <w:r w:rsidR="007A0042">
        <w:rPr>
          <w:rFonts w:eastAsia="Times New Roman"/>
        </w:rPr>
        <w:t xml:space="preserve"> are</w:t>
      </w:r>
      <w:r w:rsidR="00204CE6">
        <w:rPr>
          <w:rFonts w:eastAsia="Times New Roman"/>
        </w:rPr>
        <w:t xml:space="preserve"> less than </w:t>
      </w:r>
    </w:p>
    <w:p w:rsidR="00204CE6" w:rsidRDefault="00204CE6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two miles from </w:t>
      </w:r>
      <w:r w:rsidR="007A0042">
        <w:rPr>
          <w:rFonts w:eastAsia="Times New Roman"/>
        </w:rPr>
        <w:t>Villanova</w:t>
      </w:r>
      <w:r w:rsidR="00A7710C">
        <w:rPr>
          <w:rFonts w:eastAsia="Times New Roman"/>
        </w:rPr>
        <w:t>’s</w:t>
      </w:r>
      <w:r w:rsidR="007A0042">
        <w:rPr>
          <w:rFonts w:eastAsia="Times New Roman"/>
        </w:rPr>
        <w:t xml:space="preserve"> </w:t>
      </w:r>
      <w:r>
        <w:rPr>
          <w:rFonts w:eastAsia="Times New Roman"/>
        </w:rPr>
        <w:t>campus.</w:t>
      </w:r>
    </w:p>
    <w:p w:rsidR="0077336F" w:rsidRDefault="007E2E08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</w:p>
    <w:p w:rsidR="00AD3786" w:rsidRDefault="00AD3786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</w:t>
      </w:r>
      <w:r w:rsidR="00826F9C">
        <w:rPr>
          <w:rFonts w:eastAsia="Times New Roman"/>
        </w:rPr>
        <w:t xml:space="preserve">For </w:t>
      </w:r>
      <w:r>
        <w:rPr>
          <w:rFonts w:eastAsia="Times New Roman"/>
        </w:rPr>
        <w:t>Parents]</w:t>
      </w:r>
    </w:p>
    <w:p w:rsidR="00AD3786" w:rsidRDefault="00861840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The Inn is less than two miles from Villanova</w:t>
      </w:r>
      <w:r w:rsidR="00A7710C">
        <w:rPr>
          <w:rFonts w:eastAsia="Times New Roman"/>
        </w:rPr>
        <w:t>’s</w:t>
      </w:r>
      <w:r>
        <w:rPr>
          <w:rFonts w:eastAsia="Times New Roman"/>
        </w:rPr>
        <w:t xml:space="preserve"> campus</w:t>
      </w:r>
      <w:r w:rsidR="007A0042">
        <w:rPr>
          <w:rFonts w:eastAsia="Times New Roman"/>
        </w:rPr>
        <w:t>,</w:t>
      </w:r>
      <w:r>
        <w:rPr>
          <w:rFonts w:eastAsia="Times New Roman"/>
        </w:rPr>
        <w:t xml:space="preserve"> so you can spend </w:t>
      </w:r>
    </w:p>
    <w:p w:rsidR="00861840" w:rsidRDefault="00861840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more time visiting </w:t>
      </w:r>
      <w:r w:rsidR="00204CE6">
        <w:rPr>
          <w:rFonts w:eastAsia="Times New Roman"/>
        </w:rPr>
        <w:t>with your Wildcat. See if t</w:t>
      </w:r>
      <w:r w:rsidR="0077336F">
        <w:rPr>
          <w:rFonts w:eastAsia="Times New Roman"/>
        </w:rPr>
        <w:t>here is</w:t>
      </w:r>
      <w:r w:rsidR="00204CE6">
        <w:rPr>
          <w:rFonts w:eastAsia="Times New Roman"/>
        </w:rPr>
        <w:t xml:space="preserve"> a University event you’d like </w:t>
      </w:r>
      <w:r w:rsidR="00204CE6">
        <w:rPr>
          <w:rFonts w:eastAsia="Times New Roman"/>
        </w:rPr>
        <w:tab/>
        <w:t xml:space="preserve">to </w:t>
      </w:r>
      <w:r w:rsidR="007A0042">
        <w:rPr>
          <w:rFonts w:eastAsia="Times New Roman"/>
        </w:rPr>
        <w:t>attend</w:t>
      </w:r>
      <w:r w:rsidR="00204CE6">
        <w:rPr>
          <w:rFonts w:eastAsia="Times New Roman"/>
        </w:rPr>
        <w:t xml:space="preserve"> (link to events calendar)</w:t>
      </w:r>
      <w:r w:rsidR="007A0042">
        <w:rPr>
          <w:rFonts w:eastAsia="Times New Roman"/>
        </w:rPr>
        <w:t>,</w:t>
      </w:r>
      <w:r w:rsidR="00204CE6">
        <w:rPr>
          <w:rFonts w:eastAsia="Times New Roman"/>
        </w:rPr>
        <w:t xml:space="preserve"> and c</w:t>
      </w:r>
      <w:r>
        <w:rPr>
          <w:rFonts w:eastAsia="Times New Roman"/>
        </w:rPr>
        <w:t xml:space="preserve">heck our availability for your </w:t>
      </w:r>
      <w:r w:rsidR="00204CE6">
        <w:rPr>
          <w:rFonts w:eastAsia="Times New Roman"/>
        </w:rPr>
        <w:tab/>
      </w:r>
      <w:r>
        <w:rPr>
          <w:rFonts w:eastAsia="Times New Roman"/>
        </w:rPr>
        <w:t>upcoming visit.</w:t>
      </w:r>
      <w:r w:rsidR="00016C87">
        <w:rPr>
          <w:rFonts w:eastAsia="Times New Roman"/>
        </w:rPr>
        <w:t xml:space="preserve"> </w:t>
      </w:r>
    </w:p>
    <w:p w:rsidR="00094070" w:rsidRDefault="00094070" w:rsidP="00065EC1">
      <w:pPr>
        <w:spacing w:line="360" w:lineRule="auto"/>
        <w:rPr>
          <w:rFonts w:eastAsia="Times New Roman"/>
        </w:rPr>
      </w:pPr>
    </w:p>
    <w:p w:rsidR="00AD3786" w:rsidRDefault="00AD3786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>[About]</w:t>
      </w:r>
    </w:p>
    <w:p w:rsidR="00012DEB" w:rsidRDefault="00012DEB" w:rsidP="00065EC1">
      <w:pPr>
        <w:spacing w:line="360" w:lineRule="auto"/>
        <w:rPr>
          <w:rFonts w:eastAsia="Times New Roman"/>
        </w:rPr>
      </w:pPr>
    </w:p>
    <w:p w:rsidR="00012DEB" w:rsidRDefault="00012DEB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</w:t>
      </w:r>
      <w:r w:rsidR="00826F9C">
        <w:rPr>
          <w:rFonts w:eastAsia="Times New Roman"/>
        </w:rPr>
        <w:t>Philadelphia and the</w:t>
      </w:r>
      <w:r>
        <w:rPr>
          <w:rFonts w:eastAsia="Times New Roman"/>
        </w:rPr>
        <w:t xml:space="preserve"> Main Line]</w:t>
      </w:r>
    </w:p>
    <w:p w:rsidR="00FC5C03" w:rsidRDefault="00FC5C03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B1359E">
        <w:rPr>
          <w:rFonts w:eastAsia="Times New Roman"/>
        </w:rPr>
        <w:t>Philadelphia’s Main Line is</w:t>
      </w:r>
      <w:r w:rsidR="00940566">
        <w:rPr>
          <w:rFonts w:eastAsia="Times New Roman"/>
        </w:rPr>
        <w:t xml:space="preserve"> named for the rail line that serves the city’s </w:t>
      </w:r>
    </w:p>
    <w:p w:rsidR="00A7710C" w:rsidRDefault="00940566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7A0042">
        <w:rPr>
          <w:rFonts w:eastAsia="Times New Roman"/>
        </w:rPr>
        <w:t>w</w:t>
      </w:r>
      <w:r>
        <w:rPr>
          <w:rFonts w:eastAsia="Times New Roman"/>
        </w:rPr>
        <w:t>estern</w:t>
      </w:r>
      <w:r w:rsidR="00B1359E">
        <w:rPr>
          <w:rFonts w:eastAsia="Times New Roman"/>
        </w:rPr>
        <w:t xml:space="preserve"> suburbs</w:t>
      </w:r>
      <w:r w:rsidR="00A7710C">
        <w:rPr>
          <w:rFonts w:eastAsia="Times New Roman"/>
        </w:rPr>
        <w:t>. The term</w:t>
      </w:r>
      <w:r w:rsidR="00B1359E">
        <w:rPr>
          <w:rFonts w:eastAsia="Times New Roman"/>
        </w:rPr>
        <w:t xml:space="preserve"> has come to represent affluence, grace</w:t>
      </w:r>
      <w:r w:rsidR="002E22B9">
        <w:rPr>
          <w:rFonts w:eastAsia="Times New Roman"/>
        </w:rPr>
        <w:t xml:space="preserve"> </w:t>
      </w:r>
      <w:r w:rsidR="00B1359E">
        <w:rPr>
          <w:rFonts w:eastAsia="Times New Roman"/>
        </w:rPr>
        <w:t xml:space="preserve">and </w:t>
      </w:r>
    </w:p>
    <w:p w:rsidR="00487823" w:rsidRDefault="00A7710C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487823">
        <w:rPr>
          <w:rFonts w:eastAsia="Times New Roman"/>
        </w:rPr>
        <w:t>refinement.</w:t>
      </w:r>
      <w:r w:rsidR="00016C87">
        <w:rPr>
          <w:rFonts w:eastAsia="Times New Roman"/>
        </w:rPr>
        <w:t xml:space="preserve"> </w:t>
      </w:r>
    </w:p>
    <w:p w:rsidR="00487823" w:rsidRDefault="00487823" w:rsidP="00065EC1">
      <w:pPr>
        <w:spacing w:line="360" w:lineRule="auto"/>
        <w:rPr>
          <w:rFonts w:eastAsia="Times New Roman"/>
        </w:rPr>
      </w:pPr>
    </w:p>
    <w:p w:rsidR="00A7710C" w:rsidRDefault="00487823" w:rsidP="002E22B9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The Main Line’s convenient location continues to attract residents and </w:t>
      </w:r>
      <w:r w:rsidR="00C27E4B">
        <w:rPr>
          <w:rFonts w:eastAsia="Times New Roman"/>
        </w:rPr>
        <w:t>guests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C27E4B">
        <w:rPr>
          <w:rFonts w:eastAsia="Times New Roman"/>
        </w:rPr>
        <w:t>with its</w:t>
      </w:r>
      <w:r>
        <w:rPr>
          <w:rFonts w:eastAsia="Times New Roman"/>
        </w:rPr>
        <w:t xml:space="preserve"> wealth of great restaurants,</w:t>
      </w:r>
      <w:r w:rsidR="00C27E4B">
        <w:rPr>
          <w:rFonts w:eastAsia="Times New Roman"/>
        </w:rPr>
        <w:t xml:space="preserve"> </w:t>
      </w:r>
      <w:r>
        <w:rPr>
          <w:rFonts w:eastAsia="Times New Roman"/>
        </w:rPr>
        <w:t xml:space="preserve">shops and attractions. King of Prussia Mall, </w:t>
      </w:r>
    </w:p>
    <w:p w:rsidR="00A7710C" w:rsidRDefault="00A7710C" w:rsidP="002E22B9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E0793A">
        <w:rPr>
          <w:rFonts w:eastAsia="Times New Roman"/>
        </w:rPr>
        <w:t>which features more than 400 stores</w:t>
      </w:r>
      <w:r w:rsidR="00487823">
        <w:rPr>
          <w:rFonts w:eastAsia="Times New Roman"/>
        </w:rPr>
        <w:t xml:space="preserve">, is </w:t>
      </w:r>
      <w:r w:rsidR="00D91C4D">
        <w:rPr>
          <w:rFonts w:eastAsia="Times New Roman"/>
        </w:rPr>
        <w:t xml:space="preserve">10 </w:t>
      </w:r>
      <w:r w:rsidR="00487823">
        <w:rPr>
          <w:rFonts w:eastAsia="Times New Roman"/>
        </w:rPr>
        <w:t xml:space="preserve">minutes away. </w:t>
      </w:r>
      <w:r w:rsidR="002E22B9">
        <w:rPr>
          <w:rFonts w:eastAsia="Times New Roman"/>
        </w:rPr>
        <w:t xml:space="preserve">Chanticleer Garden </w:t>
      </w:r>
    </w:p>
    <w:p w:rsidR="00475836" w:rsidRDefault="002E22B9" w:rsidP="002E22B9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in nearby Wayne and Valley Forge </w:t>
      </w:r>
      <w:r w:rsidR="001D5932">
        <w:rPr>
          <w:rFonts w:eastAsia="Times New Roman"/>
        </w:rPr>
        <w:t xml:space="preserve">National </w:t>
      </w:r>
      <w:r>
        <w:rPr>
          <w:rFonts w:eastAsia="Times New Roman"/>
        </w:rPr>
        <w:t>Historic</w:t>
      </w:r>
      <w:r w:rsidR="00475836">
        <w:rPr>
          <w:rFonts w:eastAsia="Times New Roman"/>
        </w:rPr>
        <w:t>al</w:t>
      </w:r>
      <w:r>
        <w:rPr>
          <w:rFonts w:eastAsia="Times New Roman"/>
        </w:rPr>
        <w:t xml:space="preserve"> Park are </w:t>
      </w:r>
      <w:r w:rsidR="00DD7CAE">
        <w:rPr>
          <w:rFonts w:eastAsia="Times New Roman"/>
        </w:rPr>
        <w:t>popular</w:t>
      </w:r>
      <w:r w:rsidR="00A7710C">
        <w:rPr>
          <w:rFonts w:eastAsia="Times New Roman"/>
        </w:rPr>
        <w:t xml:space="preserve"> locales</w:t>
      </w:r>
      <w:r w:rsidR="00D91C4D">
        <w:rPr>
          <w:rFonts w:eastAsia="Times New Roman"/>
        </w:rPr>
        <w:t xml:space="preserve"> </w:t>
      </w:r>
    </w:p>
    <w:p w:rsidR="004C609E" w:rsidRDefault="00475836" w:rsidP="002E22B9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D91C4D">
        <w:rPr>
          <w:rFonts w:eastAsia="Times New Roman"/>
        </w:rPr>
        <w:t>for outdoor excursions</w:t>
      </w:r>
      <w:r w:rsidR="002E22B9">
        <w:rPr>
          <w:rFonts w:eastAsia="Times New Roman"/>
        </w:rPr>
        <w:t xml:space="preserve">. </w:t>
      </w:r>
      <w:r>
        <w:rPr>
          <w:rFonts w:eastAsia="Times New Roman"/>
        </w:rPr>
        <w:t>In just a</w:t>
      </w:r>
      <w:r w:rsidR="00A131CB">
        <w:rPr>
          <w:rFonts w:eastAsia="Times New Roman"/>
        </w:rPr>
        <w:t xml:space="preserve"> 30-minute train ride to </w:t>
      </w:r>
      <w:r w:rsidR="00487823">
        <w:rPr>
          <w:rFonts w:eastAsia="Times New Roman"/>
        </w:rPr>
        <w:t>Center City</w:t>
      </w:r>
      <w:r w:rsidR="004C609E">
        <w:rPr>
          <w:rFonts w:eastAsia="Times New Roman"/>
        </w:rPr>
        <w:t xml:space="preserve">, </w:t>
      </w:r>
      <w:r w:rsidR="00A7710C">
        <w:rPr>
          <w:rFonts w:eastAsia="Times New Roman"/>
        </w:rPr>
        <w:t>visitors</w:t>
      </w:r>
    </w:p>
    <w:p w:rsidR="002E22B9" w:rsidRDefault="004C609E" w:rsidP="00703466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>can</w:t>
      </w:r>
      <w:r w:rsidR="00A7710C">
        <w:rPr>
          <w:rFonts w:eastAsia="Times New Roman"/>
        </w:rPr>
        <w:t xml:space="preserve"> </w:t>
      </w:r>
      <w:r w:rsidR="00A131CB">
        <w:rPr>
          <w:rFonts w:eastAsia="Times New Roman"/>
        </w:rPr>
        <w:t>explore</w:t>
      </w:r>
      <w:r w:rsidR="00487823">
        <w:rPr>
          <w:rFonts w:eastAsia="Times New Roman"/>
        </w:rPr>
        <w:t xml:space="preserve"> </w:t>
      </w:r>
      <w:r w:rsidR="00A7710C">
        <w:rPr>
          <w:rFonts w:eastAsia="Times New Roman"/>
        </w:rPr>
        <w:t>Philadelphia’s</w:t>
      </w:r>
      <w:r w:rsidR="00487823">
        <w:rPr>
          <w:rFonts w:eastAsia="Times New Roman"/>
        </w:rPr>
        <w:t xml:space="preserve"> rich trove of history, sights and eclectic </w:t>
      </w:r>
      <w:r w:rsidR="00A131CB">
        <w:rPr>
          <w:rFonts w:eastAsia="Times New Roman"/>
        </w:rPr>
        <w:t>dining.</w:t>
      </w:r>
    </w:p>
    <w:p w:rsidR="00711FDC" w:rsidRDefault="00711FDC" w:rsidP="00065EC1">
      <w:pPr>
        <w:spacing w:line="360" w:lineRule="auto"/>
        <w:rPr>
          <w:rFonts w:eastAsia="Times New Roman"/>
        </w:rPr>
      </w:pPr>
    </w:p>
    <w:p w:rsidR="00711FDC" w:rsidRDefault="00711FDC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[The Montrose Mansion]</w:t>
      </w:r>
    </w:p>
    <w:p w:rsidR="005C12F3" w:rsidRDefault="00711FDC" w:rsidP="00065EC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5C12F3">
        <w:rPr>
          <w:rFonts w:eastAsia="Times New Roman"/>
        </w:rPr>
        <w:t>The handsome</w:t>
      </w:r>
      <w:r w:rsidR="00D91C4D">
        <w:rPr>
          <w:rFonts w:eastAsia="Times New Roman"/>
        </w:rPr>
        <w:t>,</w:t>
      </w:r>
      <w:r w:rsidR="005C12F3">
        <w:rPr>
          <w:rFonts w:eastAsia="Times New Roman"/>
        </w:rPr>
        <w:t xml:space="preserve"> stone Montrose Mansion, designed by Philadelphia architect </w:t>
      </w:r>
      <w:r w:rsidR="005C12F3">
        <w:rPr>
          <w:rFonts w:eastAsia="Times New Roman"/>
        </w:rPr>
        <w:tab/>
        <w:t>Wilson Eyre and completed in 1914, was the home of John Barnes Townsend</w:t>
      </w:r>
    </w:p>
    <w:p w:rsidR="009D4482" w:rsidRDefault="005C12F3" w:rsidP="009D4482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and his wife, the former Margaret Riley. </w:t>
      </w:r>
      <w:r w:rsidR="009D4482">
        <w:rPr>
          <w:rFonts w:eastAsia="Times New Roman"/>
        </w:rPr>
        <w:t xml:space="preserve">The 36-acre property, a wedding gift </w:t>
      </w:r>
      <w:r w:rsidR="009D4482">
        <w:rPr>
          <w:rFonts w:eastAsia="Times New Roman"/>
        </w:rPr>
        <w:tab/>
        <w:t xml:space="preserve">from Margaret’s father, overlooks </w:t>
      </w:r>
      <w:r w:rsidR="00E0793A">
        <w:rPr>
          <w:rFonts w:eastAsia="Times New Roman"/>
        </w:rPr>
        <w:t xml:space="preserve">the </w:t>
      </w:r>
      <w:r w:rsidR="009D4482">
        <w:rPr>
          <w:rFonts w:eastAsia="Times New Roman"/>
        </w:rPr>
        <w:t xml:space="preserve">Gulph Creek </w:t>
      </w:r>
      <w:r w:rsidR="00E0793A">
        <w:rPr>
          <w:rFonts w:eastAsia="Times New Roman"/>
        </w:rPr>
        <w:t>v</w:t>
      </w:r>
      <w:r w:rsidR="009D4482">
        <w:rPr>
          <w:rFonts w:eastAsia="Times New Roman"/>
        </w:rPr>
        <w:t>alley to the north.</w:t>
      </w:r>
    </w:p>
    <w:p w:rsidR="009D4482" w:rsidRDefault="009D4482" w:rsidP="009D4482">
      <w:pPr>
        <w:spacing w:line="360" w:lineRule="auto"/>
        <w:rPr>
          <w:rFonts w:eastAsia="Times New Roman"/>
        </w:rPr>
      </w:pPr>
    </w:p>
    <w:p w:rsidR="00064F01" w:rsidRDefault="009D4482" w:rsidP="00064F0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DD7CAE">
        <w:rPr>
          <w:rFonts w:eastAsia="Times New Roman"/>
        </w:rPr>
        <w:t>The Mansion</w:t>
      </w:r>
      <w:r>
        <w:rPr>
          <w:rFonts w:eastAsia="Times New Roman"/>
        </w:rPr>
        <w:t xml:space="preserve">’s 22 rooms </w:t>
      </w:r>
      <w:r w:rsidR="00064F01">
        <w:rPr>
          <w:rFonts w:eastAsia="Times New Roman"/>
        </w:rPr>
        <w:t xml:space="preserve">feature details such as Tudor archways and paneling, </w:t>
      </w:r>
      <w:r w:rsidR="00064F01">
        <w:rPr>
          <w:rFonts w:eastAsia="Times New Roman"/>
        </w:rPr>
        <w:tab/>
        <w:t>molded plaster ceilings</w:t>
      </w:r>
      <w:r w:rsidR="004F5D3D">
        <w:rPr>
          <w:rFonts w:eastAsia="Times New Roman"/>
        </w:rPr>
        <w:t>,</w:t>
      </w:r>
      <w:r w:rsidR="00064F01">
        <w:rPr>
          <w:rFonts w:eastAsia="Times New Roman"/>
        </w:rPr>
        <w:t xml:space="preserve"> and intricate wood carving. It is a home that </w:t>
      </w:r>
      <w:r w:rsidR="004D7155">
        <w:rPr>
          <w:rFonts w:eastAsia="Times New Roman"/>
        </w:rPr>
        <w:t>is</w:t>
      </w:r>
      <w:r w:rsidR="00064F01">
        <w:rPr>
          <w:rFonts w:eastAsia="Times New Roman"/>
        </w:rPr>
        <w:t xml:space="preserve"> </w:t>
      </w:r>
    </w:p>
    <w:p w:rsidR="00064F01" w:rsidRDefault="00064F01" w:rsidP="00064F0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gracious and hospitable, warm and elegant, with beautiful grounds and</w:t>
      </w:r>
    </w:p>
    <w:p w:rsidR="00BB095A" w:rsidRDefault="00064F01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landscaped terraces. </w:t>
      </w:r>
      <w:r w:rsidR="00DD7CAE">
        <w:rPr>
          <w:rFonts w:eastAsia="Times New Roman"/>
        </w:rPr>
        <w:t>A</w:t>
      </w:r>
      <w:r>
        <w:rPr>
          <w:rFonts w:eastAsia="Times New Roman"/>
        </w:rPr>
        <w:t xml:space="preserve">fter several changes of ownership over the years, it is </w:t>
      </w:r>
    </w:p>
    <w:p w:rsidR="004F5D3D" w:rsidRDefault="00BB095A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064F01">
        <w:rPr>
          <w:rFonts w:eastAsia="Times New Roman"/>
        </w:rPr>
        <w:t xml:space="preserve">the crown jewel of </w:t>
      </w:r>
      <w:r w:rsidR="000B21C6">
        <w:rPr>
          <w:rFonts w:eastAsia="Times New Roman"/>
        </w:rPr>
        <w:t>the Inn at Villanova University</w:t>
      </w:r>
      <w:r w:rsidR="004D7155">
        <w:rPr>
          <w:rFonts w:eastAsia="Times New Roman"/>
        </w:rPr>
        <w:t>,</w:t>
      </w:r>
      <w:r w:rsidR="000B21C6">
        <w:rPr>
          <w:rFonts w:eastAsia="Times New Roman"/>
        </w:rPr>
        <w:t xml:space="preserve"> and </w:t>
      </w:r>
      <w:r w:rsidR="004D7155">
        <w:rPr>
          <w:rFonts w:eastAsia="Times New Roman"/>
        </w:rPr>
        <w:t xml:space="preserve">is </w:t>
      </w:r>
      <w:r w:rsidR="000B21C6">
        <w:rPr>
          <w:rFonts w:eastAsia="Times New Roman"/>
        </w:rPr>
        <w:t xml:space="preserve">a </w:t>
      </w:r>
      <w:r w:rsidR="00D2547E">
        <w:rPr>
          <w:rFonts w:eastAsia="Times New Roman"/>
        </w:rPr>
        <w:t>favorite</w:t>
      </w:r>
      <w:r w:rsidR="000B21C6">
        <w:rPr>
          <w:rFonts w:eastAsia="Times New Roman"/>
        </w:rPr>
        <w:t xml:space="preserve"> venue </w:t>
      </w:r>
      <w:r w:rsidR="004D7155">
        <w:rPr>
          <w:rFonts w:eastAsia="Times New Roman"/>
        </w:rPr>
        <w:t xml:space="preserve">for </w:t>
      </w:r>
    </w:p>
    <w:p w:rsidR="000B21C6" w:rsidRDefault="004F5D3D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 w:rsidR="000B21C6">
        <w:rPr>
          <w:rFonts w:eastAsia="Times New Roman"/>
        </w:rPr>
        <w:t xml:space="preserve">weddings, special </w:t>
      </w:r>
      <w:r w:rsidR="00DD7CAE">
        <w:rPr>
          <w:rFonts w:eastAsia="Times New Roman"/>
        </w:rPr>
        <w:t>celebrations</w:t>
      </w:r>
      <w:r w:rsidR="000B21C6">
        <w:rPr>
          <w:rFonts w:eastAsia="Times New Roman"/>
        </w:rPr>
        <w:t xml:space="preserve"> and corporate </w:t>
      </w:r>
      <w:r w:rsidR="00DD7CAE">
        <w:rPr>
          <w:rFonts w:eastAsia="Times New Roman"/>
        </w:rPr>
        <w:t>events</w:t>
      </w:r>
      <w:r w:rsidR="000B21C6">
        <w:rPr>
          <w:rFonts w:eastAsia="Times New Roman"/>
        </w:rPr>
        <w:t xml:space="preserve">. 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[Inn News]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[Our Location]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[Careers]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[Employment </w:t>
      </w:r>
      <w:r w:rsidR="005B3A0E">
        <w:rPr>
          <w:rFonts w:eastAsia="Times New Roman"/>
        </w:rPr>
        <w:t>F</w:t>
      </w:r>
      <w:r>
        <w:rPr>
          <w:rFonts w:eastAsia="Times New Roman"/>
        </w:rPr>
        <w:t>orm]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>[Contact Us]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[Contact </w:t>
      </w:r>
      <w:r w:rsidR="005B3A0E">
        <w:rPr>
          <w:rFonts w:eastAsia="Times New Roman"/>
        </w:rPr>
        <w:t>F</w:t>
      </w:r>
      <w:r>
        <w:rPr>
          <w:rFonts w:eastAsia="Times New Roman"/>
        </w:rPr>
        <w:t>orm]</w:t>
      </w:r>
    </w:p>
    <w:p w:rsidR="00422A80" w:rsidRDefault="00422A80" w:rsidP="000B21C6">
      <w:pPr>
        <w:spacing w:line="360" w:lineRule="auto"/>
        <w:rPr>
          <w:rFonts w:eastAsia="Times New Roman"/>
        </w:rPr>
      </w:pPr>
    </w:p>
    <w:p w:rsidR="00422A80" w:rsidRDefault="00422A80" w:rsidP="000B21C6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</w:p>
    <w:p w:rsidR="00064F01" w:rsidRDefault="00064F01" w:rsidP="00064F01">
      <w:pPr>
        <w:spacing w:line="360" w:lineRule="auto"/>
        <w:rPr>
          <w:rFonts w:eastAsia="Times New Roman"/>
        </w:rPr>
      </w:pPr>
    </w:p>
    <w:p w:rsidR="00064F01" w:rsidRDefault="00064F01" w:rsidP="00064F01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</w:r>
    </w:p>
    <w:p w:rsidR="00065EC1" w:rsidRPr="00E0793A" w:rsidRDefault="00065EC1" w:rsidP="00065EC1">
      <w:pPr>
        <w:spacing w:line="360" w:lineRule="auto"/>
        <w:rPr>
          <w:rFonts w:eastAsia="Times New Roman"/>
        </w:rPr>
      </w:pPr>
    </w:p>
    <w:sectPr w:rsidR="00065EC1" w:rsidRPr="00E0793A" w:rsidSect="005E1E84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uzanne Wentzel" w:date="2017-04-11T13:54:00Z" w:initials="SW">
    <w:p w:rsidR="0066370B" w:rsidRDefault="0066370B">
      <w:pPr>
        <w:pStyle w:val="CommentText"/>
      </w:pPr>
      <w:r>
        <w:rPr>
          <w:rStyle w:val="CommentReference"/>
        </w:rPr>
        <w:annotationRef/>
      </w:r>
      <w:r>
        <w:t>See note below</w:t>
      </w:r>
    </w:p>
  </w:comment>
  <w:comment w:id="6" w:author="Suzanne Wentzel" w:date="2017-04-11T13:54:00Z" w:initials="SW">
    <w:p w:rsidR="0066370B" w:rsidRDefault="0066370B">
      <w:pPr>
        <w:pStyle w:val="CommentText"/>
      </w:pPr>
      <w:r>
        <w:rPr>
          <w:rStyle w:val="CommentReference"/>
        </w:rPr>
        <w:annotationRef/>
      </w:r>
      <w:r>
        <w:t xml:space="preserve">Do people want this repetition of “Guests of the Inn …” deleted. </w:t>
      </w:r>
      <w:r w:rsidR="00AD5FD7">
        <w:t xml:space="preserve">We can’t say </w:t>
      </w:r>
      <w:r>
        <w:t>“The Inn’s newly renovated rooms are comfortably …”</w:t>
      </w:r>
      <w:r w:rsidR="00AD5FD7">
        <w:t xml:space="preserve"> because that would repeat the next paragraph. </w:t>
      </w:r>
      <w:r w:rsidR="00AD5FD7">
        <w:sym w:font="Wingdings" w:char="F04A"/>
      </w:r>
      <w:r w:rsidR="00AD5FD7">
        <w:t xml:space="preserve"> See suggested edit.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zanne Wentzel">
    <w15:presenceInfo w15:providerId="AD" w15:userId="S-1-5-21-345065273-4267759515-1182775643-85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revisionView w:markup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84"/>
    <w:rsid w:val="00012DEB"/>
    <w:rsid w:val="00016C87"/>
    <w:rsid w:val="0002528F"/>
    <w:rsid w:val="00064F01"/>
    <w:rsid w:val="00065EC1"/>
    <w:rsid w:val="00094070"/>
    <w:rsid w:val="000B14BC"/>
    <w:rsid w:val="000B21C6"/>
    <w:rsid w:val="000E3109"/>
    <w:rsid w:val="00103411"/>
    <w:rsid w:val="00115A81"/>
    <w:rsid w:val="001C30DE"/>
    <w:rsid w:val="001D2B07"/>
    <w:rsid w:val="001D5932"/>
    <w:rsid w:val="00204CE6"/>
    <w:rsid w:val="00217DC7"/>
    <w:rsid w:val="00231E25"/>
    <w:rsid w:val="002953AB"/>
    <w:rsid w:val="00295E42"/>
    <w:rsid w:val="002C2CD0"/>
    <w:rsid w:val="002C684A"/>
    <w:rsid w:val="002E22B9"/>
    <w:rsid w:val="002E34BD"/>
    <w:rsid w:val="00331A57"/>
    <w:rsid w:val="003466A8"/>
    <w:rsid w:val="0037514E"/>
    <w:rsid w:val="00381FFD"/>
    <w:rsid w:val="004024D2"/>
    <w:rsid w:val="00422A80"/>
    <w:rsid w:val="004315A3"/>
    <w:rsid w:val="004662D9"/>
    <w:rsid w:val="00475836"/>
    <w:rsid w:val="00476D90"/>
    <w:rsid w:val="00487823"/>
    <w:rsid w:val="0049647A"/>
    <w:rsid w:val="004A0F5E"/>
    <w:rsid w:val="004B440A"/>
    <w:rsid w:val="004C5DBF"/>
    <w:rsid w:val="004C609E"/>
    <w:rsid w:val="004D7155"/>
    <w:rsid w:val="004F5D3D"/>
    <w:rsid w:val="0052626B"/>
    <w:rsid w:val="0053214A"/>
    <w:rsid w:val="00570EAE"/>
    <w:rsid w:val="005A7F87"/>
    <w:rsid w:val="005B3A0E"/>
    <w:rsid w:val="005C0921"/>
    <w:rsid w:val="005C12F3"/>
    <w:rsid w:val="005E1E84"/>
    <w:rsid w:val="00647574"/>
    <w:rsid w:val="00651165"/>
    <w:rsid w:val="0066370B"/>
    <w:rsid w:val="006E2EDD"/>
    <w:rsid w:val="006F4FAE"/>
    <w:rsid w:val="00703466"/>
    <w:rsid w:val="00704844"/>
    <w:rsid w:val="00711FDC"/>
    <w:rsid w:val="00720477"/>
    <w:rsid w:val="00726D1F"/>
    <w:rsid w:val="00760117"/>
    <w:rsid w:val="00766AB5"/>
    <w:rsid w:val="0077336F"/>
    <w:rsid w:val="007A0042"/>
    <w:rsid w:val="007E2E08"/>
    <w:rsid w:val="00816231"/>
    <w:rsid w:val="00826F9C"/>
    <w:rsid w:val="00861840"/>
    <w:rsid w:val="00861D0D"/>
    <w:rsid w:val="00877A77"/>
    <w:rsid w:val="00887B70"/>
    <w:rsid w:val="008E042A"/>
    <w:rsid w:val="008E3E37"/>
    <w:rsid w:val="008F0272"/>
    <w:rsid w:val="00911F8C"/>
    <w:rsid w:val="009366D4"/>
    <w:rsid w:val="00940566"/>
    <w:rsid w:val="00952DAD"/>
    <w:rsid w:val="009600B1"/>
    <w:rsid w:val="009B57BB"/>
    <w:rsid w:val="009D4482"/>
    <w:rsid w:val="009E062D"/>
    <w:rsid w:val="009F1A80"/>
    <w:rsid w:val="009F5D9C"/>
    <w:rsid w:val="009F68D7"/>
    <w:rsid w:val="00A131CB"/>
    <w:rsid w:val="00A2369E"/>
    <w:rsid w:val="00A275EA"/>
    <w:rsid w:val="00A52B54"/>
    <w:rsid w:val="00A67879"/>
    <w:rsid w:val="00A7710C"/>
    <w:rsid w:val="00A97D3E"/>
    <w:rsid w:val="00AB79A7"/>
    <w:rsid w:val="00AC1633"/>
    <w:rsid w:val="00AD3786"/>
    <w:rsid w:val="00AD5FD7"/>
    <w:rsid w:val="00B1359E"/>
    <w:rsid w:val="00B42B29"/>
    <w:rsid w:val="00B9716A"/>
    <w:rsid w:val="00BB095A"/>
    <w:rsid w:val="00BB6088"/>
    <w:rsid w:val="00C00C44"/>
    <w:rsid w:val="00C26275"/>
    <w:rsid w:val="00C27E4B"/>
    <w:rsid w:val="00C31ED6"/>
    <w:rsid w:val="00C32427"/>
    <w:rsid w:val="00C35C42"/>
    <w:rsid w:val="00C76422"/>
    <w:rsid w:val="00C8604F"/>
    <w:rsid w:val="00CB0067"/>
    <w:rsid w:val="00CB2DD1"/>
    <w:rsid w:val="00CC4A6B"/>
    <w:rsid w:val="00D2547E"/>
    <w:rsid w:val="00D30014"/>
    <w:rsid w:val="00D6078F"/>
    <w:rsid w:val="00D8787E"/>
    <w:rsid w:val="00D91C4D"/>
    <w:rsid w:val="00D96E43"/>
    <w:rsid w:val="00DD565C"/>
    <w:rsid w:val="00DD7CAE"/>
    <w:rsid w:val="00DE0E2F"/>
    <w:rsid w:val="00E0793A"/>
    <w:rsid w:val="00E836DB"/>
    <w:rsid w:val="00EB5A4F"/>
    <w:rsid w:val="00F10A8B"/>
    <w:rsid w:val="00F15144"/>
    <w:rsid w:val="00F61317"/>
    <w:rsid w:val="00FC5C03"/>
    <w:rsid w:val="00FC5E7B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74718B"/>
  <w14:defaultImageDpi w14:val="300"/>
  <w15:docId w15:val="{2BD2C947-D241-4203-9285-D8BD780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5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D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D9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D9C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D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9C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B3A0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Hemphill</dc:creator>
  <cp:keywords/>
  <dc:description/>
  <cp:lastModifiedBy>Suzanne Wentzel</cp:lastModifiedBy>
  <cp:revision>4</cp:revision>
  <dcterms:created xsi:type="dcterms:W3CDTF">2017-04-11T13:09:00Z</dcterms:created>
  <dcterms:modified xsi:type="dcterms:W3CDTF">2017-04-11T18:11:00Z</dcterms:modified>
</cp:coreProperties>
</file>